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C837C" w14:textId="68142B6A" w:rsidR="00973ADF" w:rsidRDefault="00973ADF" w:rsidP="00BC2BA9">
      <w:pPr>
        <w:pStyle w:val="1"/>
        <w:ind w:firstLine="240"/>
        <w:rPr>
          <w:rFonts w:ascii="ＭＳ ゴシック" w:eastAsia="ＭＳ ゴシック" w:hAnsi="ＭＳ ゴシック"/>
        </w:rPr>
      </w:pPr>
      <w:commentRangeStart w:id="0"/>
      <w:r>
        <w:rPr>
          <w:rFonts w:ascii="ＭＳ ゴシック" w:eastAsia="ＭＳ ゴシック" w:hAnsi="ＭＳ ゴシック" w:hint="eastAsia"/>
        </w:rPr>
        <w:t>何の資料か</w:t>
      </w:r>
      <w:commentRangeEnd w:id="0"/>
      <w:r w:rsidR="00DE5D9C">
        <w:rPr>
          <w:rStyle w:val="a4"/>
          <w:rFonts w:asciiTheme="minorHAnsi" w:eastAsia="ＭＳ 明朝" w:hAnsiTheme="minorHAnsi" w:cstheme="minorBidi"/>
        </w:rPr>
        <w:commentReference w:id="0"/>
      </w:r>
    </w:p>
    <w:p w14:paraId="4DCA8404" w14:textId="13CA4793" w:rsidR="000E4A79" w:rsidRDefault="00973ADF" w:rsidP="00BF67BF">
      <w:pPr>
        <w:ind w:firstLine="210"/>
        <w:rPr>
          <w:rFonts w:ascii="ＭＳ 明朝" w:hAnsi="ＭＳ 明朝"/>
        </w:rPr>
      </w:pPr>
      <w:r>
        <w:rPr>
          <w:rFonts w:ascii="ＭＳ 明朝" w:hAnsi="ＭＳ 明朝"/>
        </w:rPr>
        <w:t>2023</w:t>
      </w:r>
      <w:r>
        <w:rPr>
          <w:rFonts w:ascii="ＭＳ 明朝" w:hAnsi="ＭＳ 明朝" w:hint="eastAsia"/>
        </w:rPr>
        <w:t>年</w:t>
      </w:r>
      <w:r>
        <w:rPr>
          <w:rFonts w:ascii="ＭＳ 明朝" w:hAnsi="ＭＳ 明朝"/>
        </w:rPr>
        <w:t>1</w:t>
      </w:r>
      <w:r>
        <w:rPr>
          <w:rFonts w:ascii="ＭＳ 明朝" w:hAnsi="ＭＳ 明朝" w:hint="eastAsia"/>
        </w:rPr>
        <w:t>月</w:t>
      </w:r>
      <w:r>
        <w:rPr>
          <w:rFonts w:ascii="ＭＳ 明朝" w:hAnsi="ＭＳ 明朝"/>
        </w:rPr>
        <w:t>2</w:t>
      </w:r>
      <w:r>
        <w:rPr>
          <w:rFonts w:ascii="ＭＳ 明朝" w:hAnsi="ＭＳ 明朝" w:hint="eastAsia"/>
        </w:rPr>
        <w:t>日</w:t>
      </w:r>
      <w:r>
        <w:rPr>
          <w:rFonts w:ascii="ＭＳ 明朝" w:hAnsi="ＭＳ 明朝"/>
        </w:rPr>
        <w:t>~3</w:t>
      </w:r>
      <w:r>
        <w:rPr>
          <w:rFonts w:ascii="ＭＳ 明朝" w:hAnsi="ＭＳ 明朝" w:hint="eastAsia"/>
        </w:rPr>
        <w:t>日で収集した、邦訳版</w:t>
      </w:r>
      <w:r>
        <w:rPr>
          <w:rFonts w:ascii="ＭＳ 明朝" w:hAnsi="ＭＳ 明朝"/>
        </w:rPr>
        <w:t>SST</w:t>
      </w:r>
      <w:r>
        <w:rPr>
          <w:rFonts w:ascii="ＭＳ 明朝" w:hAnsi="ＭＳ 明朝" w:hint="eastAsia"/>
        </w:rPr>
        <w:t>の予備調査の結果（</w:t>
      </w:r>
      <w:r>
        <w:rPr>
          <w:rFonts w:ascii="ＭＳ 明朝" w:hAnsi="ＭＳ 明朝"/>
        </w:rPr>
        <w:t>80</w:t>
      </w:r>
      <w:r>
        <w:rPr>
          <w:rFonts w:ascii="ＭＳ 明朝" w:hAnsi="ＭＳ 明朝" w:hint="eastAsia"/>
        </w:rPr>
        <w:t>名の参加者から得た、原案</w:t>
      </w:r>
      <w:r>
        <w:rPr>
          <w:rFonts w:ascii="ＭＳ 明朝" w:hAnsi="ＭＳ 明朝"/>
        </w:rPr>
        <w:t>SS</w:t>
      </w:r>
      <w:r>
        <w:rPr>
          <w:rFonts w:ascii="ＭＳ 明朝" w:hAnsi="ＭＳ 明朝" w:hint="eastAsia"/>
        </w:rPr>
        <w:t>Tから抽出された</w:t>
      </w:r>
      <w:r>
        <w:rPr>
          <w:rFonts w:ascii="ＭＳ 明朝" w:hAnsi="ＭＳ 明朝"/>
        </w:rPr>
        <w:t>20</w:t>
      </w:r>
      <w:r>
        <w:rPr>
          <w:rFonts w:ascii="ＭＳ 明朝" w:hAnsi="ＭＳ 明朝" w:hint="eastAsia"/>
        </w:rPr>
        <w:t>個の単語ペアと、追加で収集した</w:t>
      </w:r>
      <w:r>
        <w:rPr>
          <w:rFonts w:ascii="ＭＳ 明朝" w:hAnsi="ＭＳ 明朝"/>
        </w:rPr>
        <w:t>4</w:t>
      </w:r>
      <w:r>
        <w:rPr>
          <w:rFonts w:ascii="ＭＳ 明朝" w:hAnsi="ＭＳ 明朝" w:hint="eastAsia"/>
        </w:rPr>
        <w:t>個の単語ペアに対する、</w:t>
      </w:r>
      <w:r>
        <w:rPr>
          <w:rFonts w:ascii="ＭＳ 明朝" w:hAnsi="ＭＳ 明朝"/>
        </w:rPr>
        <w:t>2</w:t>
      </w:r>
      <w:r>
        <w:rPr>
          <w:rFonts w:ascii="ＭＳ 明朝" w:hAnsi="ＭＳ 明朝" w:hint="eastAsia"/>
        </w:rPr>
        <w:t>つの単語の類似度に関する記述データ</w:t>
      </w:r>
      <w:r w:rsidR="00B83E3C">
        <w:rPr>
          <w:rFonts w:ascii="ＭＳ 明朝" w:hAnsi="ＭＳ 明朝"/>
        </w:rPr>
        <w:t xml:space="preserve">; </w:t>
      </w:r>
      <w:r w:rsidR="00B83E3C" w:rsidRPr="00B83E3C">
        <w:rPr>
          <w:rFonts w:ascii="ＭＳ 明朝" w:hAnsi="ＭＳ 明朝"/>
        </w:rPr>
        <w:t>CreateSST_PreExp_SST_20230103_1258_ClassifyAnswer</w:t>
      </w:r>
      <w:r w:rsidR="00276F2E">
        <w:rPr>
          <w:rFonts w:ascii="ＭＳ 明朝" w:hAnsi="ＭＳ 明朝"/>
        </w:rPr>
        <w:t>_v</w:t>
      </w:r>
      <w:r w:rsidR="00BF67BF">
        <w:rPr>
          <w:rFonts w:ascii="ＭＳ 明朝" w:hAnsi="ＭＳ 明朝"/>
        </w:rPr>
        <w:t>5</w:t>
      </w:r>
      <w:r w:rsidR="00B83E3C" w:rsidRPr="00B83E3C">
        <w:rPr>
          <w:rFonts w:ascii="ＭＳ 明朝" w:hAnsi="ＭＳ 明朝"/>
        </w:rPr>
        <w:t>.xlsx</w:t>
      </w:r>
      <w:r>
        <w:rPr>
          <w:rFonts w:ascii="ＭＳ 明朝" w:hAnsi="ＭＳ 明朝" w:hint="eastAsia"/>
        </w:rPr>
        <w:t>）</w:t>
      </w:r>
      <w:r w:rsidR="000E4A79">
        <w:rPr>
          <w:rFonts w:ascii="ＭＳ 明朝" w:hAnsi="ＭＳ 明朝" w:hint="eastAsia"/>
        </w:rPr>
        <w:t>から作成した、参加者の類似性評価を行うための採点基準についてまとめた資料である。</w:t>
      </w:r>
    </w:p>
    <w:p w14:paraId="18904B6A" w14:textId="5E3450A5" w:rsidR="00DC294D" w:rsidRDefault="00DC294D" w:rsidP="00DC294D">
      <w:pPr>
        <w:ind w:firstLine="210"/>
        <w:rPr>
          <w:rFonts w:ascii="ＭＳ 明朝" w:hAnsi="ＭＳ 明朝"/>
        </w:rPr>
      </w:pPr>
      <w:r>
        <w:rPr>
          <w:rFonts w:ascii="ＭＳ 明朝" w:hAnsi="ＭＳ 明朝" w:hint="eastAsia"/>
        </w:rPr>
        <w:t>本資料は以下の</w:t>
      </w:r>
      <w:r>
        <w:rPr>
          <w:rFonts w:ascii="ＭＳ 明朝" w:hAnsi="ＭＳ 明朝"/>
        </w:rPr>
        <w:t>3</w:t>
      </w:r>
      <w:r>
        <w:rPr>
          <w:rFonts w:ascii="ＭＳ 明朝" w:hAnsi="ＭＳ 明朝" w:hint="eastAsia"/>
        </w:rPr>
        <w:t>節からなる。</w:t>
      </w:r>
    </w:p>
    <w:p w14:paraId="1806C44D" w14:textId="71E1FA59" w:rsidR="00DC294D" w:rsidRDefault="00DC294D" w:rsidP="00DC294D">
      <w:pPr>
        <w:ind w:firstLine="210"/>
        <w:rPr>
          <w:rFonts w:ascii="ＭＳ 明朝" w:hAnsi="ＭＳ 明朝"/>
        </w:rPr>
      </w:pPr>
      <w:r>
        <w:rPr>
          <w:rFonts w:ascii="ＭＳ 明朝" w:hAnsi="ＭＳ 明朝" w:hint="eastAsia"/>
        </w:rPr>
        <w:t>・何の資料か：本</w:t>
      </w:r>
      <w:r w:rsidR="00484DC1">
        <w:rPr>
          <w:rFonts w:ascii="ＭＳ 明朝" w:hAnsi="ＭＳ 明朝" w:hint="eastAsia"/>
        </w:rPr>
        <w:t>資料の位置付けを説明</w:t>
      </w:r>
    </w:p>
    <w:p w14:paraId="597345E6" w14:textId="1CB3BE04" w:rsidR="00DC294D" w:rsidRDefault="00DC294D" w:rsidP="00DC294D">
      <w:pPr>
        <w:ind w:firstLine="210"/>
        <w:rPr>
          <w:rFonts w:ascii="ＭＳ 明朝" w:hAnsi="ＭＳ 明朝"/>
        </w:rPr>
      </w:pPr>
      <w:r>
        <w:rPr>
          <w:rFonts w:ascii="ＭＳ 明朝" w:hAnsi="ＭＳ 明朝" w:hint="eastAsia"/>
        </w:rPr>
        <w:t>・採点基準の全体的な方針：採点を行う上で、全体としてどういった採点基準を設けているか。</w:t>
      </w:r>
      <w:r w:rsidR="00484DC1">
        <w:rPr>
          <w:rFonts w:ascii="ＭＳ 明朝" w:hAnsi="ＭＳ 明朝"/>
        </w:rPr>
        <w:t>WAIS-III</w:t>
      </w:r>
      <w:r w:rsidR="00484DC1">
        <w:rPr>
          <w:rFonts w:ascii="ＭＳ 明朝" w:hAnsi="ＭＳ 明朝" w:hint="eastAsia"/>
        </w:rPr>
        <w:t>の基準と、それを参考に作成した今回の基準について説明</w:t>
      </w:r>
    </w:p>
    <w:p w14:paraId="368D51BB" w14:textId="00CE00DB" w:rsidR="00484DC1" w:rsidRPr="00484DC1" w:rsidRDefault="00484DC1" w:rsidP="00DC294D">
      <w:pPr>
        <w:ind w:firstLine="210"/>
        <w:rPr>
          <w:rFonts w:ascii="ＭＳ 明朝" w:hAnsi="ＭＳ 明朝"/>
        </w:rPr>
      </w:pPr>
      <w:r>
        <w:rPr>
          <w:rFonts w:ascii="ＭＳ 明朝" w:hAnsi="ＭＳ 明朝" w:hint="eastAsia"/>
        </w:rPr>
        <w:t>・個別の採点基準：実際に用いた</w:t>
      </w:r>
      <w:r>
        <w:rPr>
          <w:rFonts w:ascii="ＭＳ 明朝" w:hAnsi="ＭＳ 明朝"/>
        </w:rPr>
        <w:t>24</w:t>
      </w:r>
      <w:r>
        <w:rPr>
          <w:rFonts w:ascii="ＭＳ 明朝" w:hAnsi="ＭＳ 明朝" w:hint="eastAsia"/>
        </w:rPr>
        <w:t>個の刺激に対する</w:t>
      </w:r>
      <w:r w:rsidR="00262E25">
        <w:rPr>
          <w:rFonts w:ascii="ＭＳ 明朝" w:hAnsi="ＭＳ 明朝" w:hint="eastAsia"/>
        </w:rPr>
        <w:t>、予備調査の結果をもとに岡が作成した採点基準案</w:t>
      </w:r>
      <w:r w:rsidR="00E668B9">
        <w:rPr>
          <w:rFonts w:ascii="ＭＳ 明朝" w:hAnsi="ＭＳ 明朝" w:hint="eastAsia"/>
        </w:rPr>
        <w:t>、および元論文の採点基準案</w:t>
      </w:r>
      <w:r w:rsidR="000F46E4">
        <w:rPr>
          <w:rFonts w:ascii="ＭＳ 明朝" w:hAnsi="ＭＳ 明朝" w:hint="eastAsia"/>
        </w:rPr>
        <w:t>について説明</w:t>
      </w:r>
    </w:p>
    <w:p w14:paraId="6F6F16CD" w14:textId="0FFC9C02" w:rsidR="00564E96" w:rsidRDefault="00564E96">
      <w:pPr>
        <w:widowControl/>
        <w:ind w:firstLineChars="0" w:firstLine="0"/>
        <w:jc w:val="left"/>
        <w:rPr>
          <w:rFonts w:ascii="ＭＳ 明朝" w:hAnsi="ＭＳ 明朝"/>
        </w:rPr>
      </w:pPr>
      <w:r>
        <w:rPr>
          <w:rFonts w:ascii="ＭＳ 明朝" w:hAnsi="ＭＳ 明朝"/>
        </w:rPr>
        <w:br w:type="page"/>
      </w:r>
    </w:p>
    <w:p w14:paraId="3E875DA6" w14:textId="62ADDD66" w:rsidR="00BC2BA9" w:rsidRDefault="00BC2BA9" w:rsidP="00BC2BA9">
      <w:pPr>
        <w:pStyle w:val="1"/>
        <w:ind w:firstLine="240"/>
        <w:rPr>
          <w:rFonts w:ascii="ＭＳ ゴシック" w:eastAsia="ＭＳ ゴシック" w:hAnsi="ＭＳ ゴシック"/>
        </w:rPr>
      </w:pPr>
      <w:r>
        <w:rPr>
          <w:rFonts w:ascii="ＭＳ ゴシック" w:eastAsia="ＭＳ ゴシック" w:hAnsi="ＭＳ ゴシック" w:hint="eastAsia"/>
        </w:rPr>
        <w:lastRenderedPageBreak/>
        <w:t>採点基準の全体的な方針</w:t>
      </w:r>
    </w:p>
    <w:p w14:paraId="43136F57" w14:textId="757D79FB" w:rsidR="00B7553E" w:rsidRDefault="00652235" w:rsidP="00B7553E">
      <w:pPr>
        <w:ind w:firstLine="210"/>
      </w:pPr>
      <w:r>
        <w:rPr>
          <w:rFonts w:hint="eastAsia"/>
        </w:rPr>
        <w:t>【</w:t>
      </w:r>
      <w:r w:rsidR="00463924">
        <w:rPr>
          <w:rFonts w:hint="eastAsia"/>
        </w:rPr>
        <w:t>今回採用する採点順の一般原則</w:t>
      </w:r>
      <w:r>
        <w:rPr>
          <w:rFonts w:hint="eastAsia"/>
        </w:rPr>
        <w:t>】</w:t>
      </w:r>
    </w:p>
    <w:p w14:paraId="69BD7CBB" w14:textId="5DD8A1C4" w:rsidR="006B3C08" w:rsidRDefault="006B3C08" w:rsidP="00B7553E">
      <w:pPr>
        <w:ind w:firstLine="210"/>
      </w:pPr>
      <w:r>
        <w:rPr>
          <w:rFonts w:hint="eastAsia"/>
        </w:rPr>
        <w:t>採点全体に関して：</w:t>
      </w:r>
    </w:p>
    <w:p w14:paraId="5AC2D12A" w14:textId="2F7D684E" w:rsidR="006B3C08" w:rsidRPr="0048606F" w:rsidRDefault="006B3C08" w:rsidP="00B7553E">
      <w:pPr>
        <w:ind w:firstLine="211"/>
        <w:rPr>
          <w:b/>
          <w:bCs/>
        </w:rPr>
      </w:pPr>
      <w:r w:rsidRPr="0048606F">
        <w:rPr>
          <w:rFonts w:hint="eastAsia"/>
          <w:b/>
          <w:bCs/>
        </w:rPr>
        <w:t>・共通点が複数述べられている場合は、その中で最も得点が高い特徴</w:t>
      </w:r>
      <w:r w:rsidR="0088454F" w:rsidRPr="0048606F">
        <w:rPr>
          <w:rFonts w:hint="eastAsia"/>
          <w:b/>
          <w:bCs/>
        </w:rPr>
        <w:t>に基づいて採点する。</w:t>
      </w:r>
    </w:p>
    <w:p w14:paraId="79173CAB" w14:textId="2D9E3AF7" w:rsidR="0088454F" w:rsidRDefault="0088454F" w:rsidP="0088454F">
      <w:pPr>
        <w:ind w:firstLine="210"/>
      </w:pPr>
      <w:r>
        <w:rPr>
          <w:rFonts w:hint="eastAsia"/>
        </w:rPr>
        <w:t>例</w:t>
      </w:r>
      <w:r>
        <w:t>)</w:t>
      </w:r>
      <w:r>
        <w:rPr>
          <w:rFonts w:hint="eastAsia"/>
        </w:rPr>
        <w:t>「</w:t>
      </w:r>
      <w:r w:rsidRPr="0088454F">
        <w:rPr>
          <w:rFonts w:hint="eastAsia"/>
        </w:rPr>
        <w:t>どちらも翼があって空を飛ぶことが出来る</w:t>
      </w:r>
      <w:r>
        <w:rPr>
          <w:rFonts w:hint="eastAsia"/>
        </w:rPr>
        <w:t>」は</w:t>
      </w:r>
      <w:r>
        <w:t>2</w:t>
      </w:r>
      <w:r>
        <w:rPr>
          <w:rFonts w:hint="eastAsia"/>
        </w:rPr>
        <w:t>点（「鳥</w:t>
      </w:r>
      <w:r>
        <w:t>-</w:t>
      </w:r>
      <w:r>
        <w:rPr>
          <w:rFonts w:hint="eastAsia"/>
        </w:rPr>
        <w:t>飛行機」について</w:t>
      </w:r>
      <w:r>
        <w:t xml:space="preserve">; </w:t>
      </w:r>
      <w:r>
        <w:rPr>
          <w:rFonts w:hint="eastAsia"/>
        </w:rPr>
        <w:t>翼があるは</w:t>
      </w:r>
      <w:r>
        <w:t>1</w:t>
      </w:r>
      <w:r>
        <w:rPr>
          <w:rFonts w:hint="eastAsia"/>
        </w:rPr>
        <w:t>点だが、空を飛ぶことができるは</w:t>
      </w:r>
      <w:r>
        <w:t>2</w:t>
      </w:r>
      <w:r>
        <w:rPr>
          <w:rFonts w:hint="eastAsia"/>
        </w:rPr>
        <w:t>点のため）</w:t>
      </w:r>
    </w:p>
    <w:p w14:paraId="2A48E216" w14:textId="6576136C" w:rsidR="0088454F" w:rsidRPr="0088454F" w:rsidRDefault="0088454F" w:rsidP="0088454F">
      <w:pPr>
        <w:ind w:firstLine="210"/>
      </w:pPr>
      <w:r>
        <w:rPr>
          <w:rFonts w:hint="eastAsia"/>
        </w:rPr>
        <w:t xml:space="preserve">　</w:t>
      </w:r>
      <w:r>
        <w:rPr>
          <w:rFonts w:hint="eastAsia"/>
        </w:rPr>
        <w:t xml:space="preserve"> </w:t>
      </w:r>
      <w:r>
        <w:rPr>
          <w:rFonts w:hint="eastAsia"/>
        </w:rPr>
        <w:t>「</w:t>
      </w:r>
      <w:r w:rsidRPr="0088454F">
        <w:rPr>
          <w:rFonts w:hint="eastAsia"/>
        </w:rPr>
        <w:t>どちらも飛ぶが、鳥はいきもの生き物</w:t>
      </w:r>
      <w:r>
        <w:rPr>
          <w:rFonts w:hint="eastAsia"/>
        </w:rPr>
        <w:t>」は</w:t>
      </w:r>
      <w:r>
        <w:t>2</w:t>
      </w:r>
      <w:r>
        <w:rPr>
          <w:rFonts w:hint="eastAsia"/>
        </w:rPr>
        <w:t>点（「鳥</w:t>
      </w:r>
      <w:r>
        <w:t>-</w:t>
      </w:r>
      <w:r>
        <w:rPr>
          <w:rFonts w:hint="eastAsia"/>
        </w:rPr>
        <w:t>飛行機」について</w:t>
      </w:r>
      <w:r>
        <w:t xml:space="preserve">; </w:t>
      </w:r>
      <w:r>
        <w:rPr>
          <w:rFonts w:hint="eastAsia"/>
        </w:rPr>
        <w:t>鳥は生き物という差異（</w:t>
      </w:r>
      <w:r>
        <w:rPr>
          <w:rFonts w:hint="eastAsia"/>
        </w:rPr>
        <w:t>0</w:t>
      </w:r>
      <w:r>
        <w:rPr>
          <w:rFonts w:hint="eastAsia"/>
        </w:rPr>
        <w:t>点）についての言及もあるが、飛ぶという</w:t>
      </w:r>
      <w:r>
        <w:t>2</w:t>
      </w:r>
      <w:r>
        <w:rPr>
          <w:rFonts w:hint="eastAsia"/>
        </w:rPr>
        <w:t>点の特徴に言及している）</w:t>
      </w:r>
    </w:p>
    <w:p w14:paraId="7A24C8F1" w14:textId="43D004C3" w:rsidR="006B3C08" w:rsidRDefault="006B3C08" w:rsidP="00B7553E">
      <w:pPr>
        <w:ind w:firstLine="210"/>
      </w:pPr>
    </w:p>
    <w:p w14:paraId="6A2ECDD3" w14:textId="21C34F96" w:rsidR="0048606F" w:rsidRDefault="0048606F" w:rsidP="0048606F">
      <w:pPr>
        <w:ind w:firstLine="210"/>
      </w:pPr>
      <w:r>
        <w:rPr>
          <w:rFonts w:hint="eastAsia"/>
        </w:rPr>
        <w:t>・採点基準の同義語についてはその得点と同義として扱う</w:t>
      </w:r>
    </w:p>
    <w:p w14:paraId="5CD0EA42" w14:textId="5F7A10C7" w:rsidR="0048606F" w:rsidRDefault="0048606F" w:rsidP="0048606F">
      <w:pPr>
        <w:ind w:firstLine="210"/>
      </w:pPr>
      <w:r>
        <w:rPr>
          <w:rFonts w:hint="eastAsia"/>
        </w:rPr>
        <w:t>例</w:t>
      </w:r>
      <w:r>
        <w:t>)</w:t>
      </w:r>
      <w:r>
        <w:rPr>
          <w:rFonts w:hint="eastAsia"/>
        </w:rPr>
        <w:t>「飛行する」は</w:t>
      </w:r>
      <w:r>
        <w:t>2</w:t>
      </w:r>
      <w:r>
        <w:rPr>
          <w:rFonts w:hint="eastAsia"/>
        </w:rPr>
        <w:t>点</w:t>
      </w:r>
      <w:r>
        <w:t>（</w:t>
      </w:r>
      <w:r>
        <w:rPr>
          <w:rFonts w:hint="eastAsia"/>
        </w:rPr>
        <w:t>「鳥</w:t>
      </w:r>
      <w:r>
        <w:t>-</w:t>
      </w:r>
      <w:r>
        <w:rPr>
          <w:rFonts w:hint="eastAsia"/>
        </w:rPr>
        <w:t>飛行機」について</w:t>
      </w:r>
      <w:r>
        <w:t xml:space="preserve">; </w:t>
      </w:r>
      <w:r w:rsidR="00F036B7">
        <w:rPr>
          <w:rFonts w:hint="eastAsia"/>
        </w:rPr>
        <w:t>飛ぶが</w:t>
      </w:r>
      <w:r w:rsidR="00F036B7">
        <w:t>2</w:t>
      </w:r>
      <w:r w:rsidR="00F036B7">
        <w:rPr>
          <w:rFonts w:hint="eastAsia"/>
        </w:rPr>
        <w:t>点のため</w:t>
      </w:r>
      <w:r>
        <w:rPr>
          <w:rFonts w:hint="eastAsia"/>
        </w:rPr>
        <w:t>）</w:t>
      </w:r>
    </w:p>
    <w:p w14:paraId="1BB68319" w14:textId="77777777" w:rsidR="0048606F" w:rsidRDefault="0048606F" w:rsidP="00B7553E">
      <w:pPr>
        <w:ind w:firstLine="210"/>
      </w:pPr>
    </w:p>
    <w:p w14:paraId="3DF35406" w14:textId="77777777" w:rsidR="00E3541D" w:rsidRDefault="00463924" w:rsidP="00463924">
      <w:pPr>
        <w:ind w:firstLine="210"/>
      </w:pPr>
      <w:r>
        <w:rPr>
          <w:rFonts w:hint="eastAsia"/>
        </w:rPr>
        <w:t>2</w:t>
      </w:r>
      <w:r>
        <w:rPr>
          <w:rFonts w:hint="eastAsia"/>
        </w:rPr>
        <w:t>点：</w:t>
      </w:r>
    </w:p>
    <w:p w14:paraId="2C61DBEE" w14:textId="665A76CE" w:rsidR="001F7F62" w:rsidRDefault="001F7F62" w:rsidP="001F7F62">
      <w:pPr>
        <w:ind w:firstLineChars="97" w:firstLine="204"/>
      </w:pPr>
      <w:r>
        <w:rPr>
          <w:rFonts w:hint="eastAsia"/>
        </w:rPr>
        <w:t>・基本的には元論文（</w:t>
      </w:r>
      <w:proofErr w:type="spellStart"/>
      <w:r>
        <w:t>Stamenkovic</w:t>
      </w:r>
      <w:proofErr w:type="spellEnd"/>
      <w:r>
        <w:t xml:space="preserve"> et al</w:t>
      </w:r>
      <w:proofErr w:type="gramStart"/>
      <w:r>
        <w:t>.,</w:t>
      </w:r>
      <w:proofErr w:type="gramEnd"/>
      <w:r>
        <w:t xml:space="preserve"> 2019</w:t>
      </w:r>
      <w:r>
        <w:rPr>
          <w:rFonts w:hint="eastAsia"/>
        </w:rPr>
        <w:t>）の採点基準をもとに、予備調査結果から追加したものを採用している</w:t>
      </w:r>
    </w:p>
    <w:p w14:paraId="378CBD1D" w14:textId="77777777" w:rsidR="003B22CF" w:rsidRDefault="003B22CF" w:rsidP="001F7F62">
      <w:pPr>
        <w:ind w:firstLineChars="97" w:firstLine="204"/>
      </w:pPr>
    </w:p>
    <w:p w14:paraId="612C9CC3" w14:textId="4394A2A1" w:rsidR="00463924" w:rsidRPr="001F2D2D" w:rsidRDefault="00E3541D" w:rsidP="00E3541D">
      <w:pPr>
        <w:ind w:firstLine="211"/>
        <w:rPr>
          <w:b/>
          <w:bCs/>
        </w:rPr>
      </w:pPr>
      <w:r w:rsidRPr="001F2D2D">
        <w:rPr>
          <w:rFonts w:hint="eastAsia"/>
          <w:b/>
          <w:bCs/>
        </w:rPr>
        <w:t>・</w:t>
      </w:r>
      <w:r w:rsidR="00463924" w:rsidRPr="001F2D2D">
        <w:rPr>
          <w:b/>
          <w:bCs/>
        </w:rPr>
        <w:t>2</w:t>
      </w:r>
      <w:r w:rsidR="00463924" w:rsidRPr="001F2D2D">
        <w:rPr>
          <w:rFonts w:hint="eastAsia"/>
          <w:b/>
          <w:bCs/>
        </w:rPr>
        <w:t>つの刺激語に関連する、一般的な分類や普遍的な特徴あるいは概念を適切に表現できているもの</w:t>
      </w:r>
    </w:p>
    <w:p w14:paraId="703FF87C" w14:textId="5086FB39" w:rsidR="00463924" w:rsidRDefault="00463924" w:rsidP="00463924">
      <w:pPr>
        <w:ind w:firstLine="210"/>
      </w:pPr>
      <w:r>
        <w:rPr>
          <w:rFonts w:hint="eastAsia"/>
        </w:rPr>
        <w:t>例</w:t>
      </w:r>
      <w:r>
        <w:t>)</w:t>
      </w:r>
      <w:r>
        <w:rPr>
          <w:rFonts w:hint="eastAsia"/>
        </w:rPr>
        <w:t>「</w:t>
      </w:r>
      <w:r w:rsidR="00EA2EEE">
        <w:rPr>
          <w:rFonts w:hint="eastAsia"/>
        </w:rPr>
        <w:t>飛ぶもの</w:t>
      </w:r>
      <w:r>
        <w:rPr>
          <w:rFonts w:hint="eastAsia"/>
        </w:rPr>
        <w:t>」</w:t>
      </w:r>
      <w:r w:rsidR="00EA2EEE">
        <w:rPr>
          <w:rFonts w:hint="eastAsia"/>
        </w:rPr>
        <w:t>（「鳥</w:t>
      </w:r>
      <w:r w:rsidR="00EA2EEE">
        <w:t>-</w:t>
      </w:r>
      <w:r w:rsidR="00EA2EEE">
        <w:rPr>
          <w:rFonts w:hint="eastAsia"/>
        </w:rPr>
        <w:t>飛行機」について）</w:t>
      </w:r>
    </w:p>
    <w:p w14:paraId="44D05F5F" w14:textId="18BF9E34" w:rsidR="00EA2EEE" w:rsidRDefault="00EA2EEE" w:rsidP="00463924">
      <w:pPr>
        <w:ind w:firstLine="210"/>
      </w:pPr>
      <w:r>
        <w:rPr>
          <w:rFonts w:hint="eastAsia"/>
        </w:rPr>
        <w:t xml:space="preserve">　</w:t>
      </w:r>
      <w:r>
        <w:rPr>
          <w:rFonts w:hint="eastAsia"/>
        </w:rPr>
        <w:t xml:space="preserve"> </w:t>
      </w:r>
      <w:r>
        <w:rPr>
          <w:rFonts w:hint="eastAsia"/>
        </w:rPr>
        <w:t>「球状」（</w:t>
      </w:r>
      <w:r w:rsidR="00A06274">
        <w:rPr>
          <w:rFonts w:hint="eastAsia"/>
        </w:rPr>
        <w:t>「みかん</w:t>
      </w:r>
      <w:r w:rsidR="00A06274">
        <w:t>-</w:t>
      </w:r>
      <w:r w:rsidR="00A06274">
        <w:rPr>
          <w:rFonts w:hint="eastAsia"/>
        </w:rPr>
        <w:t>ボール」について</w:t>
      </w:r>
      <w:r>
        <w:rPr>
          <w:rFonts w:hint="eastAsia"/>
        </w:rPr>
        <w:t>）</w:t>
      </w:r>
    </w:p>
    <w:p w14:paraId="0A24F275" w14:textId="4DDDF42B" w:rsidR="00E3541D" w:rsidRDefault="00E3541D" w:rsidP="00463924">
      <w:pPr>
        <w:ind w:firstLine="210"/>
      </w:pPr>
      <w:r>
        <w:rPr>
          <w:rFonts w:hint="eastAsia"/>
        </w:rPr>
        <w:t xml:space="preserve">　</w:t>
      </w:r>
      <w:r>
        <w:rPr>
          <w:rFonts w:hint="eastAsia"/>
        </w:rPr>
        <w:t xml:space="preserve"> </w:t>
      </w:r>
      <w:r>
        <w:rPr>
          <w:rFonts w:hint="eastAsia"/>
        </w:rPr>
        <w:t>「</w:t>
      </w:r>
      <w:r w:rsidR="00440F6C" w:rsidRPr="00440F6C">
        <w:rPr>
          <w:rFonts w:hint="eastAsia"/>
        </w:rPr>
        <w:t>築き上げたらその先へ渡ることができること</w:t>
      </w:r>
      <w:r>
        <w:rPr>
          <w:rFonts w:hint="eastAsia"/>
        </w:rPr>
        <w:t>」</w:t>
      </w:r>
      <w:r w:rsidR="00A929CB">
        <w:rPr>
          <w:rFonts w:hint="eastAsia"/>
        </w:rPr>
        <w:t>（</w:t>
      </w:r>
      <w:r w:rsidR="00440F6C">
        <w:rPr>
          <w:rFonts w:hint="eastAsia"/>
        </w:rPr>
        <w:t>「学位</w:t>
      </w:r>
      <w:r w:rsidR="00440F6C">
        <w:t>-</w:t>
      </w:r>
      <w:r w:rsidR="00440F6C">
        <w:rPr>
          <w:rFonts w:hint="eastAsia"/>
        </w:rPr>
        <w:t>橋」について</w:t>
      </w:r>
      <w:r w:rsidR="00A929CB">
        <w:rPr>
          <w:rFonts w:hint="eastAsia"/>
        </w:rPr>
        <w:t>）</w:t>
      </w:r>
    </w:p>
    <w:p w14:paraId="07D81B23" w14:textId="0895BAFA" w:rsidR="00463924" w:rsidRDefault="00463924" w:rsidP="00463924">
      <w:pPr>
        <w:ind w:firstLine="210"/>
      </w:pPr>
    </w:p>
    <w:p w14:paraId="028CC021" w14:textId="18F0AE2A" w:rsidR="004D0A0B" w:rsidRDefault="00463924" w:rsidP="00463924">
      <w:pPr>
        <w:ind w:firstLine="210"/>
      </w:pPr>
      <w:r>
        <w:rPr>
          <w:rFonts w:hint="eastAsia"/>
        </w:rPr>
        <w:t>1</w:t>
      </w:r>
      <w:r>
        <w:rPr>
          <w:rFonts w:hint="eastAsia"/>
        </w:rPr>
        <w:t>点：</w:t>
      </w:r>
    </w:p>
    <w:p w14:paraId="645651A7" w14:textId="2AE41A04" w:rsidR="007451C6" w:rsidRDefault="007451C6" w:rsidP="007451C6">
      <w:pPr>
        <w:ind w:firstLineChars="147" w:firstLine="309"/>
      </w:pPr>
      <w:r>
        <w:rPr>
          <w:rFonts w:hint="eastAsia"/>
        </w:rPr>
        <w:t>・基本的には元論文の採点基準をもとに、予備調査結果から追加したものを採用</w:t>
      </w:r>
    </w:p>
    <w:p w14:paraId="0BC6D809" w14:textId="77777777" w:rsidR="003B22CF" w:rsidRPr="007451C6" w:rsidRDefault="003B22CF" w:rsidP="007451C6">
      <w:pPr>
        <w:ind w:firstLineChars="147" w:firstLine="309"/>
      </w:pPr>
    </w:p>
    <w:p w14:paraId="5F167DCA" w14:textId="52CD3D1B" w:rsidR="00463924" w:rsidRPr="001F2D2D" w:rsidRDefault="004D0A0B" w:rsidP="004D0A0B">
      <w:pPr>
        <w:ind w:firstLineChars="150" w:firstLine="316"/>
        <w:rPr>
          <w:b/>
          <w:bCs/>
        </w:rPr>
      </w:pPr>
      <w:r w:rsidRPr="001F2D2D">
        <w:rPr>
          <w:rFonts w:hint="eastAsia"/>
          <w:b/>
          <w:bCs/>
        </w:rPr>
        <w:t>・</w:t>
      </w:r>
      <w:r w:rsidR="00463924" w:rsidRPr="001F2D2D">
        <w:rPr>
          <w:b/>
          <w:bCs/>
        </w:rPr>
        <w:t>2</w:t>
      </w:r>
      <w:r w:rsidR="00463924" w:rsidRPr="001F2D2D">
        <w:rPr>
          <w:rFonts w:hint="eastAsia"/>
          <w:b/>
          <w:bCs/>
        </w:rPr>
        <w:t>つの刺激語に共通な部分的な特徴や機能、妥当な類似点について述べているもの</w:t>
      </w:r>
    </w:p>
    <w:p w14:paraId="7CE48825" w14:textId="316E2CE9" w:rsidR="00463924" w:rsidRDefault="00463924" w:rsidP="00463924">
      <w:pPr>
        <w:ind w:firstLine="210"/>
      </w:pPr>
      <w:r>
        <w:rPr>
          <w:rFonts w:hint="eastAsia"/>
        </w:rPr>
        <w:t>例</w:t>
      </w:r>
      <w:r>
        <w:t>)</w:t>
      </w:r>
      <w:r w:rsidR="00E14EA6">
        <w:rPr>
          <w:rFonts w:hint="eastAsia"/>
        </w:rPr>
        <w:t>「</w:t>
      </w:r>
      <w:r w:rsidR="000135BA">
        <w:rPr>
          <w:rFonts w:hint="eastAsia"/>
        </w:rPr>
        <w:t>攻撃するもの</w:t>
      </w:r>
      <w:r w:rsidR="00E14EA6">
        <w:rPr>
          <w:rFonts w:hint="eastAsia"/>
        </w:rPr>
        <w:t>」</w:t>
      </w:r>
      <w:r w:rsidR="000135BA">
        <w:rPr>
          <w:rFonts w:hint="eastAsia"/>
        </w:rPr>
        <w:t>（「剣</w:t>
      </w:r>
      <w:r w:rsidR="000135BA">
        <w:t>-</w:t>
      </w:r>
      <w:r w:rsidR="000135BA">
        <w:rPr>
          <w:rFonts w:hint="eastAsia"/>
        </w:rPr>
        <w:t>拳銃」について</w:t>
      </w:r>
      <w:r w:rsidR="000135BA">
        <w:t xml:space="preserve">; </w:t>
      </w:r>
      <w:r w:rsidR="001F7F62">
        <w:rPr>
          <w:rFonts w:hint="eastAsia"/>
        </w:rPr>
        <w:t>「武器」というより一般的な特徴ではないが、両者の妥当な共通点を述べている</w:t>
      </w:r>
      <w:r w:rsidR="000135BA">
        <w:rPr>
          <w:rFonts w:hint="eastAsia"/>
        </w:rPr>
        <w:t>）</w:t>
      </w:r>
    </w:p>
    <w:p w14:paraId="6ABDB4B8" w14:textId="02B47C05" w:rsidR="004630CF" w:rsidRDefault="004630CF" w:rsidP="00463924">
      <w:pPr>
        <w:ind w:firstLine="210"/>
      </w:pPr>
      <w:r>
        <w:rPr>
          <w:rFonts w:hint="eastAsia"/>
        </w:rPr>
        <w:t xml:space="preserve">　</w:t>
      </w:r>
      <w:r>
        <w:rPr>
          <w:rFonts w:hint="eastAsia"/>
        </w:rPr>
        <w:t xml:space="preserve"> </w:t>
      </w:r>
      <w:r>
        <w:rPr>
          <w:rFonts w:hint="eastAsia"/>
        </w:rPr>
        <w:t>「静か」（「美術館</w:t>
      </w:r>
      <w:r>
        <w:t>-</w:t>
      </w:r>
      <w:r>
        <w:rPr>
          <w:rFonts w:hint="eastAsia"/>
        </w:rPr>
        <w:t>墓」</w:t>
      </w:r>
      <w:r w:rsidR="0005303B">
        <w:rPr>
          <w:rFonts w:hint="eastAsia"/>
        </w:rPr>
        <w:t>について</w:t>
      </w:r>
      <w:r w:rsidR="0005303B">
        <w:t xml:space="preserve">; </w:t>
      </w:r>
      <w:r w:rsidR="00687864">
        <w:rPr>
          <w:rFonts w:hint="eastAsia"/>
        </w:rPr>
        <w:t>「ものを保存する」というより一般的な特徴ではないが、両者の妥当な共通点を述べている</w:t>
      </w:r>
      <w:r>
        <w:rPr>
          <w:rFonts w:hint="eastAsia"/>
        </w:rPr>
        <w:t>）</w:t>
      </w:r>
    </w:p>
    <w:p w14:paraId="61068B5B" w14:textId="57B53010" w:rsidR="00687864" w:rsidRDefault="00687864" w:rsidP="00463924">
      <w:pPr>
        <w:ind w:firstLine="210"/>
      </w:pPr>
      <w:r>
        <w:rPr>
          <w:rFonts w:hint="eastAsia"/>
        </w:rPr>
        <w:t xml:space="preserve">　</w:t>
      </w:r>
      <w:r>
        <w:rPr>
          <w:rFonts w:hint="eastAsia"/>
        </w:rPr>
        <w:t xml:space="preserve"> </w:t>
      </w:r>
      <w:r>
        <w:rPr>
          <w:rFonts w:hint="eastAsia"/>
        </w:rPr>
        <w:t>「成長するところ」（「会社</w:t>
      </w:r>
      <w:r>
        <w:t>-</w:t>
      </w:r>
      <w:r>
        <w:rPr>
          <w:rFonts w:hint="eastAsia"/>
        </w:rPr>
        <w:t>木」について</w:t>
      </w:r>
      <w:r>
        <w:t xml:space="preserve">; </w:t>
      </w:r>
      <w:r>
        <w:rPr>
          <w:rFonts w:hint="eastAsia"/>
        </w:rPr>
        <w:t>「組織をなしている」というより一般的な特徴ではないが、両者の妥当な特徴を述べている）</w:t>
      </w:r>
    </w:p>
    <w:p w14:paraId="7E216BB9" w14:textId="77777777" w:rsidR="004D0A0B" w:rsidRDefault="00463924" w:rsidP="00463924">
      <w:pPr>
        <w:ind w:firstLine="210"/>
      </w:pPr>
      <w:r>
        <w:rPr>
          <w:rFonts w:hint="eastAsia"/>
        </w:rPr>
        <w:t xml:space="preserve">　</w:t>
      </w:r>
    </w:p>
    <w:p w14:paraId="6647E482" w14:textId="33DAA885" w:rsidR="00463924" w:rsidRPr="001F2D2D" w:rsidRDefault="004D0A0B" w:rsidP="004D0A0B">
      <w:pPr>
        <w:ind w:firstLineChars="150" w:firstLine="316"/>
        <w:rPr>
          <w:b/>
          <w:bCs/>
        </w:rPr>
      </w:pPr>
      <w:r w:rsidRPr="001F2D2D">
        <w:rPr>
          <w:rFonts w:hint="eastAsia"/>
          <w:b/>
          <w:bCs/>
        </w:rPr>
        <w:t>・</w:t>
      </w:r>
      <w:r w:rsidR="00463924" w:rsidRPr="001F2D2D">
        <w:rPr>
          <w:rFonts w:hint="eastAsia"/>
          <w:b/>
          <w:bCs/>
        </w:rPr>
        <w:t>さほど適切ではないが、一般的には正しい分類について述べているもの</w:t>
      </w:r>
    </w:p>
    <w:p w14:paraId="7332B134" w14:textId="0648A3C1" w:rsidR="00463924" w:rsidRDefault="00463924" w:rsidP="00463924">
      <w:pPr>
        <w:ind w:firstLine="210"/>
      </w:pPr>
      <w:r>
        <w:rPr>
          <w:rFonts w:hint="eastAsia"/>
        </w:rPr>
        <w:t>例</w:t>
      </w:r>
      <w:r>
        <w:t xml:space="preserve">) </w:t>
      </w:r>
      <w:r>
        <w:rPr>
          <w:rFonts w:hint="eastAsia"/>
        </w:rPr>
        <w:t>「</w:t>
      </w:r>
      <w:r w:rsidR="00CB321A">
        <w:rPr>
          <w:rFonts w:hint="eastAsia"/>
        </w:rPr>
        <w:t>丸い</w:t>
      </w:r>
      <w:r>
        <w:rPr>
          <w:rFonts w:hint="eastAsia"/>
        </w:rPr>
        <w:t>」</w:t>
      </w:r>
      <w:r w:rsidR="00CB321A">
        <w:rPr>
          <w:rFonts w:hint="eastAsia"/>
        </w:rPr>
        <w:t>（「みかん</w:t>
      </w:r>
      <w:r w:rsidR="00CB321A">
        <w:t>-</w:t>
      </w:r>
      <w:r w:rsidR="00CB321A">
        <w:rPr>
          <w:rFonts w:hint="eastAsia"/>
        </w:rPr>
        <w:t>ボール」について</w:t>
      </w:r>
      <w:r w:rsidR="00CB321A">
        <w:t xml:space="preserve">; </w:t>
      </w:r>
      <w:r w:rsidR="00CB321A">
        <w:rPr>
          <w:rFonts w:hint="eastAsia"/>
        </w:rPr>
        <w:t>球状</w:t>
      </w:r>
      <w:r w:rsidR="00CB321A">
        <w:t>/</w:t>
      </w:r>
      <w:r w:rsidR="00CB321A">
        <w:rPr>
          <w:rFonts w:hint="eastAsia"/>
        </w:rPr>
        <w:t>形というより適切な分類があるが、正し</w:t>
      </w:r>
      <w:r w:rsidR="00CB321A">
        <w:rPr>
          <w:rFonts w:hint="eastAsia"/>
        </w:rPr>
        <w:lastRenderedPageBreak/>
        <w:t>い）</w:t>
      </w:r>
    </w:p>
    <w:p w14:paraId="2BBED099" w14:textId="0DF504F2" w:rsidR="00CB321A" w:rsidRPr="00CB321A" w:rsidRDefault="00CB321A" w:rsidP="00463924">
      <w:pPr>
        <w:ind w:firstLine="210"/>
      </w:pPr>
      <w:r>
        <w:rPr>
          <w:rFonts w:hint="eastAsia"/>
        </w:rPr>
        <w:t xml:space="preserve">　</w:t>
      </w:r>
      <w:r>
        <w:rPr>
          <w:rFonts w:hint="eastAsia"/>
        </w:rPr>
        <w:t xml:space="preserve"> </w:t>
      </w:r>
      <w:r>
        <w:rPr>
          <w:rFonts w:hint="eastAsia"/>
        </w:rPr>
        <w:t>「明るいところが似ている」（「太陽</w:t>
      </w:r>
      <w:r>
        <w:t>-</w:t>
      </w:r>
      <w:r>
        <w:rPr>
          <w:rFonts w:hint="eastAsia"/>
        </w:rPr>
        <w:t>電球」について</w:t>
      </w:r>
      <w:r>
        <w:t xml:space="preserve">; </w:t>
      </w:r>
      <w:r w:rsidR="0051068D">
        <w:rPr>
          <w:rFonts w:hint="eastAsia"/>
        </w:rPr>
        <w:t>光</w:t>
      </w:r>
      <w:r>
        <w:rPr>
          <w:rFonts w:hint="eastAsia"/>
        </w:rPr>
        <w:t>を放つがより適切な分類であるが、正しい）</w:t>
      </w:r>
    </w:p>
    <w:p w14:paraId="6CFC06C1" w14:textId="1B9BFB13" w:rsidR="00463924" w:rsidRDefault="00463924" w:rsidP="00463924">
      <w:pPr>
        <w:ind w:firstLine="210"/>
      </w:pPr>
    </w:p>
    <w:p w14:paraId="2B2BC866" w14:textId="77777777" w:rsidR="00166B48" w:rsidRDefault="00166B48" w:rsidP="00166B48">
      <w:pPr>
        <w:ind w:firstLine="210"/>
      </w:pPr>
      <w:r>
        <w:rPr>
          <w:rFonts w:hint="eastAsia"/>
        </w:rPr>
        <w:t>0</w:t>
      </w:r>
      <w:r>
        <w:rPr>
          <w:rFonts w:hint="eastAsia"/>
        </w:rPr>
        <w:t>点：</w:t>
      </w:r>
    </w:p>
    <w:p w14:paraId="1752C136" w14:textId="49B3C580" w:rsidR="00166B48" w:rsidRPr="00E6127D" w:rsidRDefault="00166B48" w:rsidP="00166B48">
      <w:pPr>
        <w:ind w:firstLineChars="200" w:firstLine="422"/>
        <w:rPr>
          <w:b/>
          <w:bCs/>
        </w:rPr>
      </w:pPr>
      <w:r w:rsidRPr="00E6127D">
        <w:rPr>
          <w:b/>
          <w:bCs/>
        </w:rPr>
        <w:t>2</w:t>
      </w:r>
      <w:r w:rsidRPr="00E6127D">
        <w:rPr>
          <w:rFonts w:hint="eastAsia"/>
          <w:b/>
          <w:bCs/>
        </w:rPr>
        <w:t>つの刺激語について各々の特徴を述べているもの</w:t>
      </w:r>
    </w:p>
    <w:p w14:paraId="10AC8E2E" w14:textId="3EE3DFC5" w:rsidR="00166B48" w:rsidRDefault="00166B48" w:rsidP="00166B48">
      <w:pPr>
        <w:ind w:firstLineChars="47" w:firstLine="99"/>
      </w:pPr>
      <w:r>
        <w:t xml:space="preserve"> </w:t>
      </w:r>
      <w:r>
        <w:rPr>
          <w:rFonts w:hint="eastAsia"/>
        </w:rPr>
        <w:t>例</w:t>
      </w:r>
      <w:r>
        <w:t>)</w:t>
      </w:r>
      <w:r>
        <w:rPr>
          <w:rFonts w:hint="eastAsia"/>
        </w:rPr>
        <w:t>「脆い」（「ダイヤモンド</w:t>
      </w:r>
      <w:r>
        <w:t>-</w:t>
      </w:r>
      <w:r>
        <w:rPr>
          <w:rFonts w:hint="eastAsia"/>
        </w:rPr>
        <w:t>雪片」について</w:t>
      </w:r>
      <w:r>
        <w:rPr>
          <w:rFonts w:hint="eastAsia"/>
        </w:rPr>
        <w:t>;</w:t>
      </w:r>
      <w:r>
        <w:t xml:space="preserve"> </w:t>
      </w:r>
      <w:r>
        <w:rPr>
          <w:rFonts w:hint="eastAsia"/>
        </w:rPr>
        <w:t>ダイヤモンドは基本脆くない）</w:t>
      </w:r>
    </w:p>
    <w:p w14:paraId="470C6B06" w14:textId="737618EB" w:rsidR="00E911C7" w:rsidRDefault="00E911C7" w:rsidP="00166B48">
      <w:pPr>
        <w:ind w:firstLineChars="47" w:firstLine="99"/>
      </w:pPr>
      <w:r>
        <w:rPr>
          <w:rFonts w:hint="eastAsia"/>
        </w:rPr>
        <w:t xml:space="preserve"> </w:t>
      </w:r>
      <w:r>
        <w:rPr>
          <w:rFonts w:hint="eastAsia"/>
        </w:rPr>
        <w:t xml:space="preserve">　</w:t>
      </w:r>
      <w:r>
        <w:rPr>
          <w:rFonts w:hint="eastAsia"/>
        </w:rPr>
        <w:t xml:space="preserve"> </w:t>
      </w:r>
      <w:r>
        <w:rPr>
          <w:rFonts w:hint="eastAsia"/>
        </w:rPr>
        <w:t>「乾いた状態」（「孤独</w:t>
      </w:r>
      <w:r>
        <w:t>-</w:t>
      </w:r>
      <w:r>
        <w:rPr>
          <w:rFonts w:hint="eastAsia"/>
        </w:rPr>
        <w:t>砂漠」について</w:t>
      </w:r>
      <w:r>
        <w:t xml:space="preserve">; </w:t>
      </w:r>
      <w:r>
        <w:rPr>
          <w:rFonts w:hint="eastAsia"/>
        </w:rPr>
        <w:t>乾いた</w:t>
      </w:r>
      <w:proofErr w:type="gramStart"/>
      <w:r>
        <w:rPr>
          <w:rFonts w:hint="eastAsia"/>
        </w:rPr>
        <w:t>は</w:t>
      </w:r>
      <w:proofErr w:type="gramEnd"/>
      <w:r>
        <w:rPr>
          <w:rFonts w:hint="eastAsia"/>
        </w:rPr>
        <w:t>孤独の特徴ではない）</w:t>
      </w:r>
    </w:p>
    <w:p w14:paraId="14A6F69F" w14:textId="77777777" w:rsidR="005E07BD" w:rsidRPr="00E911C7" w:rsidRDefault="005E07BD" w:rsidP="00166B48">
      <w:pPr>
        <w:ind w:firstLineChars="47" w:firstLine="99"/>
      </w:pPr>
    </w:p>
    <w:p w14:paraId="5CCAE95E" w14:textId="4F4FD7AA" w:rsidR="00166B48" w:rsidRPr="00E6127D" w:rsidRDefault="00166B48" w:rsidP="00166B48">
      <w:pPr>
        <w:ind w:firstLine="210"/>
        <w:rPr>
          <w:b/>
          <w:bCs/>
        </w:rPr>
      </w:pPr>
      <w:r>
        <w:rPr>
          <w:rFonts w:hint="eastAsia"/>
        </w:rPr>
        <w:t xml:space="preserve">　</w:t>
      </w:r>
      <w:r w:rsidRPr="00E6127D">
        <w:rPr>
          <w:rFonts w:hint="eastAsia"/>
          <w:b/>
          <w:bCs/>
        </w:rPr>
        <w:t>一般化しているが不適切であったり妥当でなかったりするもの</w:t>
      </w:r>
    </w:p>
    <w:p w14:paraId="45117F61" w14:textId="348A9DD3" w:rsidR="00166B48" w:rsidRDefault="00166B48" w:rsidP="00166B48">
      <w:pPr>
        <w:ind w:firstLine="210"/>
      </w:pPr>
      <w:r>
        <w:rPr>
          <w:rFonts w:hint="eastAsia"/>
        </w:rPr>
        <w:t>例</w:t>
      </w:r>
      <w:r>
        <w:t>)</w:t>
      </w:r>
      <w:r w:rsidR="00AE77FD">
        <w:rPr>
          <w:rFonts w:hint="eastAsia"/>
        </w:rPr>
        <w:t>「ホルモンの関係性」（「愛</w:t>
      </w:r>
      <w:r w:rsidR="00AE77FD">
        <w:t>-</w:t>
      </w:r>
      <w:r w:rsidR="00AE77FD">
        <w:rPr>
          <w:rFonts w:hint="eastAsia"/>
        </w:rPr>
        <w:t>薬物」について</w:t>
      </w:r>
      <w:r w:rsidR="00AE77FD">
        <w:rPr>
          <w:rFonts w:hint="eastAsia"/>
        </w:rPr>
        <w:t>;</w:t>
      </w:r>
      <w:r w:rsidR="00AE77FD">
        <w:t xml:space="preserve"> </w:t>
      </w:r>
      <w:r w:rsidR="00AE77FD">
        <w:rPr>
          <w:rFonts w:hint="eastAsia"/>
        </w:rPr>
        <w:t>説明不足）</w:t>
      </w:r>
    </w:p>
    <w:p w14:paraId="78F55B47" w14:textId="2A15D01A" w:rsidR="005E07BD" w:rsidRDefault="00BF2175" w:rsidP="005E07BD">
      <w:pPr>
        <w:ind w:firstLine="210"/>
      </w:pPr>
      <w:r>
        <w:rPr>
          <w:rFonts w:hint="eastAsia"/>
        </w:rPr>
        <w:t xml:space="preserve">　</w:t>
      </w:r>
      <w:r>
        <w:rPr>
          <w:rFonts w:hint="eastAsia"/>
        </w:rPr>
        <w:t xml:space="preserve"> </w:t>
      </w:r>
      <w:r>
        <w:rPr>
          <w:rFonts w:hint="eastAsia"/>
        </w:rPr>
        <w:t>「</w:t>
      </w:r>
      <w:r w:rsidR="00B072F1">
        <w:rPr>
          <w:rFonts w:hint="eastAsia"/>
        </w:rPr>
        <w:t>はっきりしないもの</w:t>
      </w:r>
      <w:r w:rsidR="00DA6FA1">
        <w:rPr>
          <w:rFonts w:hint="eastAsia"/>
        </w:rPr>
        <w:t>」</w:t>
      </w:r>
      <w:r w:rsidR="00B072F1">
        <w:rPr>
          <w:rFonts w:hint="eastAsia"/>
        </w:rPr>
        <w:t>（「記憶</w:t>
      </w:r>
      <w:r w:rsidR="00B072F1">
        <w:t>-</w:t>
      </w:r>
      <w:r w:rsidR="00B072F1">
        <w:rPr>
          <w:rFonts w:hint="eastAsia"/>
        </w:rPr>
        <w:t>牢獄」について</w:t>
      </w:r>
      <w:r w:rsidR="00B072F1">
        <w:t xml:space="preserve">; </w:t>
      </w:r>
      <w:r w:rsidR="00B072F1">
        <w:rPr>
          <w:rFonts w:hint="eastAsia"/>
        </w:rPr>
        <w:t>牢獄ははっきりしている）</w:t>
      </w:r>
    </w:p>
    <w:p w14:paraId="21DD2FF7" w14:textId="1372B130" w:rsidR="006F586E" w:rsidRDefault="006F586E" w:rsidP="005E07BD">
      <w:pPr>
        <w:ind w:firstLine="210"/>
        <w:rPr>
          <w:ins w:id="1" w:author="Oka Ryunosuke" w:date="2023-02-15T22:55:00Z"/>
        </w:rPr>
      </w:pPr>
      <w:r>
        <w:rPr>
          <w:rFonts w:hint="eastAsia"/>
        </w:rPr>
        <w:t xml:space="preserve">　</w:t>
      </w:r>
      <w:r>
        <w:t xml:space="preserve"> </w:t>
      </w:r>
      <w:r>
        <w:rPr>
          <w:rFonts w:hint="eastAsia"/>
        </w:rPr>
        <w:t>「問題に関係している」（「鍵</w:t>
      </w:r>
      <w:r>
        <w:t>-</w:t>
      </w:r>
      <w:r>
        <w:rPr>
          <w:rFonts w:hint="eastAsia"/>
        </w:rPr>
        <w:t>答え」について</w:t>
      </w:r>
      <w:r>
        <w:t xml:space="preserve">; </w:t>
      </w:r>
      <w:r>
        <w:rPr>
          <w:rFonts w:hint="eastAsia"/>
        </w:rPr>
        <w:t>一般化についての説明が不足している）</w:t>
      </w:r>
    </w:p>
    <w:p w14:paraId="320449E4" w14:textId="23BD8B86" w:rsidR="0007241F" w:rsidRPr="00BF2175" w:rsidRDefault="0007241F" w:rsidP="0007241F">
      <w:pPr>
        <w:ind w:firstLine="210"/>
      </w:pPr>
      <w:ins w:id="2" w:author="Oka Ryunosuke" w:date="2023-02-15T22:55:00Z">
        <w:r>
          <w:rPr>
            <w:rFonts w:hint="eastAsia"/>
          </w:rPr>
          <w:t xml:space="preserve">　</w:t>
        </w:r>
        <w:commentRangeStart w:id="3"/>
        <w:r>
          <w:rPr>
            <w:rFonts w:hint="eastAsia"/>
          </w:rPr>
          <w:t>「</w:t>
        </w:r>
        <w:r w:rsidRPr="0007241F">
          <w:rPr>
            <w:rFonts w:hint="eastAsia"/>
          </w:rPr>
          <w:t>人々にとって大事な要素</w:t>
        </w:r>
        <w:r>
          <w:rPr>
            <w:rFonts w:hint="eastAsia"/>
          </w:rPr>
          <w:t>」</w:t>
        </w:r>
      </w:ins>
      <w:ins w:id="4" w:author="Oka Ryunosuke" w:date="2023-02-15T22:56:00Z">
        <w:r>
          <w:rPr>
            <w:rFonts w:hint="eastAsia"/>
          </w:rPr>
          <w:t>（「会社</w:t>
        </w:r>
        <w:r>
          <w:t>-</w:t>
        </w:r>
        <w:r>
          <w:rPr>
            <w:rFonts w:hint="eastAsia"/>
          </w:rPr>
          <w:t>木」について</w:t>
        </w:r>
        <w:r>
          <w:t xml:space="preserve">; </w:t>
        </w:r>
        <w:r w:rsidRPr="0007241F">
          <w:rPr>
            <w:rFonts w:hint="eastAsia"/>
          </w:rPr>
          <w:t>どういう点で大事な要素かが書かれて</w:t>
        </w:r>
        <w:r>
          <w:rPr>
            <w:rFonts w:hint="eastAsia"/>
          </w:rPr>
          <w:t>おらず、</w:t>
        </w:r>
        <w:r w:rsidRPr="0007241F">
          <w:rPr>
            <w:rFonts w:hint="eastAsia"/>
          </w:rPr>
          <w:t>過度に一般化された回答</w:t>
        </w:r>
        <w:r>
          <w:rPr>
            <w:rFonts w:hint="eastAsia"/>
          </w:rPr>
          <w:t>）</w:t>
        </w:r>
      </w:ins>
      <w:commentRangeEnd w:id="3"/>
      <w:ins w:id="5" w:author="Oka Ryunosuke" w:date="2023-02-15T22:57:00Z">
        <w:r w:rsidR="00420C01">
          <w:rPr>
            <w:rStyle w:val="a4"/>
          </w:rPr>
          <w:commentReference w:id="3"/>
        </w:r>
      </w:ins>
    </w:p>
    <w:p w14:paraId="6750EFE2" w14:textId="77777777" w:rsidR="005E07BD" w:rsidRDefault="005E07BD" w:rsidP="00166B48">
      <w:pPr>
        <w:ind w:firstLine="210"/>
      </w:pPr>
    </w:p>
    <w:p w14:paraId="6F679031" w14:textId="270F9E6C" w:rsidR="00166B48" w:rsidRPr="00E6127D" w:rsidRDefault="00166B48" w:rsidP="00166B48">
      <w:pPr>
        <w:ind w:firstLine="210"/>
        <w:rPr>
          <w:b/>
          <w:bCs/>
        </w:rPr>
      </w:pPr>
      <w:r>
        <w:rPr>
          <w:rFonts w:hint="eastAsia"/>
        </w:rPr>
        <w:t xml:space="preserve">　</w:t>
      </w:r>
      <w:r w:rsidRPr="00E6127D">
        <w:rPr>
          <w:rFonts w:hint="eastAsia"/>
          <w:b/>
          <w:bCs/>
        </w:rPr>
        <w:t>2</w:t>
      </w:r>
      <w:r w:rsidRPr="00E6127D">
        <w:rPr>
          <w:rFonts w:hint="eastAsia"/>
          <w:b/>
          <w:bCs/>
        </w:rPr>
        <w:t>つの刺激</w:t>
      </w:r>
      <w:r w:rsidR="00693E57" w:rsidRPr="00E6127D">
        <w:rPr>
          <w:rFonts w:hint="eastAsia"/>
          <w:b/>
          <w:bCs/>
        </w:rPr>
        <w:t>語</w:t>
      </w:r>
      <w:r w:rsidRPr="00E6127D">
        <w:rPr>
          <w:rFonts w:hint="eastAsia"/>
          <w:b/>
          <w:bCs/>
        </w:rPr>
        <w:t>の違いについて述べているもの</w:t>
      </w:r>
    </w:p>
    <w:p w14:paraId="10A1A134" w14:textId="7748E3B9" w:rsidR="009D576A" w:rsidRDefault="005E07BD" w:rsidP="009D576A">
      <w:pPr>
        <w:ind w:firstLine="210"/>
      </w:pPr>
      <w:r>
        <w:rPr>
          <w:rFonts w:hint="eastAsia"/>
        </w:rPr>
        <w:t>例</w:t>
      </w:r>
      <w:r>
        <w:t>)</w:t>
      </w:r>
      <w:r>
        <w:rPr>
          <w:rFonts w:hint="eastAsia"/>
        </w:rPr>
        <w:t>「</w:t>
      </w:r>
      <w:r w:rsidR="009D576A" w:rsidRPr="009D576A">
        <w:rPr>
          <w:rFonts w:hint="eastAsia"/>
        </w:rPr>
        <w:t>結婚とは夫婦になること、婚姻。合金とは二種類以上の金属を融合させたもの</w:t>
      </w:r>
      <w:r>
        <w:rPr>
          <w:rFonts w:hint="eastAsia"/>
        </w:rPr>
        <w:t>」</w:t>
      </w:r>
      <w:r w:rsidR="009D576A">
        <w:rPr>
          <w:rFonts w:hint="eastAsia"/>
        </w:rPr>
        <w:t>（「</w:t>
      </w:r>
      <w:r w:rsidR="009D576A">
        <w:t>結婚</w:t>
      </w:r>
      <w:r w:rsidR="009D576A">
        <w:rPr>
          <w:rFonts w:hint="eastAsia"/>
        </w:rPr>
        <w:t>-</w:t>
      </w:r>
      <w:r w:rsidR="009D576A">
        <w:rPr>
          <w:rFonts w:hint="eastAsia"/>
        </w:rPr>
        <w:t>合金」について</w:t>
      </w:r>
      <w:r w:rsidR="009D576A">
        <w:t xml:space="preserve">; </w:t>
      </w:r>
      <w:r w:rsidR="001425CF">
        <w:rPr>
          <w:rFonts w:hint="eastAsia"/>
        </w:rPr>
        <w:t>それぞれの刺激語の違いについて述べている</w:t>
      </w:r>
      <w:r w:rsidR="009D576A">
        <w:rPr>
          <w:rFonts w:hint="eastAsia"/>
        </w:rPr>
        <w:t>）</w:t>
      </w:r>
    </w:p>
    <w:p w14:paraId="4255240C" w14:textId="189AEE1C" w:rsidR="007F43E9" w:rsidRDefault="007F43E9" w:rsidP="009D576A">
      <w:pPr>
        <w:ind w:firstLine="210"/>
      </w:pPr>
      <w:r>
        <w:rPr>
          <w:rFonts w:hint="eastAsia"/>
        </w:rPr>
        <w:t xml:space="preserve">　「</w:t>
      </w:r>
      <w:r w:rsidR="002615E0" w:rsidRPr="002615E0">
        <w:rPr>
          <w:rFonts w:hint="eastAsia"/>
        </w:rPr>
        <w:t>愛は、心情、薬物は薬</w:t>
      </w:r>
      <w:r>
        <w:rPr>
          <w:rFonts w:hint="eastAsia"/>
        </w:rPr>
        <w:t>」</w:t>
      </w:r>
      <w:r w:rsidR="002615E0">
        <w:rPr>
          <w:rFonts w:hint="eastAsia"/>
        </w:rPr>
        <w:t>（「愛</w:t>
      </w:r>
      <w:r w:rsidR="002615E0">
        <w:t>-</w:t>
      </w:r>
      <w:r w:rsidR="002615E0">
        <w:rPr>
          <w:rFonts w:hint="eastAsia"/>
        </w:rPr>
        <w:t>薬物」について</w:t>
      </w:r>
      <w:r w:rsidR="002615E0">
        <w:t xml:space="preserve">; </w:t>
      </w:r>
      <w:r w:rsidR="002615E0">
        <w:rPr>
          <w:rFonts w:hint="eastAsia"/>
        </w:rPr>
        <w:t>それぞれの刺激語の違いについて述べている）</w:t>
      </w:r>
    </w:p>
    <w:p w14:paraId="0AAD58F4" w14:textId="373A45A2" w:rsidR="00AB3331" w:rsidRDefault="00AB3331" w:rsidP="009D576A">
      <w:pPr>
        <w:ind w:firstLine="210"/>
      </w:pPr>
    </w:p>
    <w:p w14:paraId="518E2C25" w14:textId="4651FEA1" w:rsidR="00AB3331" w:rsidRPr="00D16FBF" w:rsidRDefault="00AB3331" w:rsidP="009D576A">
      <w:pPr>
        <w:ind w:firstLine="210"/>
        <w:rPr>
          <w:b/>
          <w:bCs/>
        </w:rPr>
      </w:pPr>
      <w:r>
        <w:rPr>
          <w:rFonts w:hint="eastAsia"/>
        </w:rPr>
        <w:t xml:space="preserve">　</w:t>
      </w:r>
      <w:r w:rsidRPr="00D16FBF">
        <w:rPr>
          <w:rFonts w:hint="eastAsia"/>
          <w:b/>
          <w:bCs/>
        </w:rPr>
        <w:t>同語（類義語）反復になっているもの</w:t>
      </w:r>
    </w:p>
    <w:p w14:paraId="52A24A4B" w14:textId="2A1E2CB4" w:rsidR="00AB3331" w:rsidRDefault="00AB3331" w:rsidP="009D576A">
      <w:pPr>
        <w:ind w:firstLine="210"/>
      </w:pPr>
      <w:r>
        <w:rPr>
          <w:rFonts w:hint="eastAsia"/>
        </w:rPr>
        <w:t>例</w:t>
      </w:r>
      <w:r>
        <w:t>)</w:t>
      </w:r>
      <w:r>
        <w:rPr>
          <w:rFonts w:hint="eastAsia"/>
        </w:rPr>
        <w:t>「</w:t>
      </w:r>
      <w:r w:rsidR="002533D8">
        <w:rPr>
          <w:rFonts w:hint="eastAsia"/>
        </w:rPr>
        <w:t>金</w:t>
      </w:r>
      <w:r>
        <w:rPr>
          <w:rFonts w:hint="eastAsia"/>
        </w:rPr>
        <w:t>」</w:t>
      </w:r>
      <w:r w:rsidR="002533D8">
        <w:rPr>
          <w:rFonts w:hint="eastAsia"/>
        </w:rPr>
        <w:t>（「結婚</w:t>
      </w:r>
      <w:r w:rsidR="002533D8">
        <w:t>-</w:t>
      </w:r>
      <w:r w:rsidR="002533D8">
        <w:rPr>
          <w:rFonts w:hint="eastAsia"/>
        </w:rPr>
        <w:t>合金」について</w:t>
      </w:r>
      <w:r w:rsidR="002533D8">
        <w:t xml:space="preserve">; </w:t>
      </w:r>
      <w:r w:rsidR="002533D8">
        <w:rPr>
          <w:rFonts w:hint="eastAsia"/>
        </w:rPr>
        <w:t>合金の同語反復）</w:t>
      </w:r>
    </w:p>
    <w:p w14:paraId="62A5CC28" w14:textId="67ACAD92" w:rsidR="002533D8" w:rsidRDefault="002533D8" w:rsidP="009D576A">
      <w:pPr>
        <w:ind w:firstLine="210"/>
      </w:pPr>
      <w:r>
        <w:rPr>
          <w:rFonts w:hint="eastAsia"/>
        </w:rPr>
        <w:t xml:space="preserve">　</w:t>
      </w:r>
      <w:r>
        <w:rPr>
          <w:rFonts w:hint="eastAsia"/>
        </w:rPr>
        <w:t xml:space="preserve"> </w:t>
      </w:r>
      <w:r>
        <w:rPr>
          <w:rFonts w:hint="eastAsia"/>
        </w:rPr>
        <w:t>「建物は理論からなる」（「理論</w:t>
      </w:r>
      <w:r>
        <w:t>-</w:t>
      </w:r>
      <w:r>
        <w:rPr>
          <w:rFonts w:hint="eastAsia"/>
        </w:rPr>
        <w:t>建物」について）</w:t>
      </w:r>
    </w:p>
    <w:p w14:paraId="668BB991" w14:textId="17D30813" w:rsidR="002533D8" w:rsidRDefault="002533D8" w:rsidP="009D576A">
      <w:pPr>
        <w:ind w:firstLine="210"/>
        <w:rPr>
          <w:ins w:id="6" w:author="Oka Ryunosuke" w:date="2023-02-13T22:20:00Z"/>
        </w:rPr>
      </w:pPr>
      <w:r>
        <w:rPr>
          <w:rFonts w:hint="eastAsia"/>
        </w:rPr>
        <w:t xml:space="preserve">　</w:t>
      </w:r>
      <w:r>
        <w:rPr>
          <w:rFonts w:hint="eastAsia"/>
        </w:rPr>
        <w:t xml:space="preserve"> </w:t>
      </w:r>
      <w:r>
        <w:rPr>
          <w:rFonts w:hint="eastAsia"/>
        </w:rPr>
        <w:t>「</w:t>
      </w:r>
      <w:r w:rsidR="001E597D">
        <w:rPr>
          <w:rFonts w:hint="eastAsia"/>
        </w:rPr>
        <w:t>時は川の流れのように</w:t>
      </w:r>
      <w:r>
        <w:rPr>
          <w:rFonts w:hint="eastAsia"/>
        </w:rPr>
        <w:t>」</w:t>
      </w:r>
      <w:r w:rsidR="001E597D">
        <w:rPr>
          <w:rFonts w:hint="eastAsia"/>
        </w:rPr>
        <w:t>（「時間</w:t>
      </w:r>
      <w:r w:rsidR="001E597D">
        <w:t>-</w:t>
      </w:r>
      <w:r w:rsidR="001E597D">
        <w:rPr>
          <w:rFonts w:hint="eastAsia"/>
        </w:rPr>
        <w:t>川」について）</w:t>
      </w:r>
    </w:p>
    <w:p w14:paraId="15E975A8" w14:textId="295A64E8" w:rsidR="005A5B0B" w:rsidRDefault="005A5B0B" w:rsidP="009D576A">
      <w:pPr>
        <w:ind w:firstLine="210"/>
        <w:rPr>
          <w:ins w:id="7" w:author="Oka Ryunosuke" w:date="2023-02-13T22:20:00Z"/>
        </w:rPr>
      </w:pPr>
    </w:p>
    <w:p w14:paraId="6D78DF06" w14:textId="3FD3C77F" w:rsidR="005A5B0B" w:rsidRPr="00D16FBF" w:rsidRDefault="005A5B0B" w:rsidP="005A5B0B">
      <w:pPr>
        <w:ind w:firstLine="210"/>
        <w:rPr>
          <w:ins w:id="8" w:author="Oka Ryunosuke" w:date="2023-02-13T22:20:00Z"/>
          <w:b/>
          <w:bCs/>
        </w:rPr>
      </w:pPr>
      <w:ins w:id="9" w:author="Oka Ryunosuke" w:date="2023-02-13T22:20:00Z">
        <w:r>
          <w:rPr>
            <w:rFonts w:hint="eastAsia"/>
          </w:rPr>
          <w:t xml:space="preserve">　</w:t>
        </w:r>
      </w:ins>
      <w:commentRangeStart w:id="10"/>
      <w:ins w:id="11" w:author="Oka Ryunosuke" w:date="2023-02-13T22:21:00Z">
        <w:r w:rsidRPr="005A5B0B">
          <w:rPr>
            <w:rFonts w:hint="eastAsia"/>
            <w:b/>
            <w:bCs/>
            <w:rPrChange w:id="12" w:author="Oka Ryunosuke" w:date="2023-02-13T22:21:00Z">
              <w:rPr>
                <w:rFonts w:hint="eastAsia"/>
              </w:rPr>
            </w:rPrChange>
          </w:rPr>
          <w:t>個人の経験について述べて</w:t>
        </w:r>
      </w:ins>
      <w:ins w:id="13" w:author="Oka Ryunosuke" w:date="2023-02-13T22:20:00Z">
        <w:r w:rsidRPr="00D16FBF">
          <w:rPr>
            <w:rFonts w:hint="eastAsia"/>
            <w:b/>
            <w:bCs/>
          </w:rPr>
          <w:t>いるもの</w:t>
        </w:r>
      </w:ins>
      <w:commentRangeEnd w:id="10"/>
      <w:ins w:id="14" w:author="Oka Ryunosuke" w:date="2023-02-13T22:23:00Z">
        <w:r w:rsidR="002B4FFA">
          <w:rPr>
            <w:rStyle w:val="a4"/>
          </w:rPr>
          <w:commentReference w:id="10"/>
        </w:r>
      </w:ins>
    </w:p>
    <w:p w14:paraId="0BDDE888" w14:textId="1E71ABF6" w:rsidR="005A5B0B" w:rsidRPr="005A5B0B" w:rsidRDefault="005A5B0B" w:rsidP="009D576A">
      <w:pPr>
        <w:ind w:firstLine="210"/>
      </w:pPr>
      <w:ins w:id="15" w:author="Oka Ryunosuke" w:date="2023-02-13T22:21:00Z">
        <w:r>
          <w:rPr>
            <w:rFonts w:hint="eastAsia"/>
          </w:rPr>
          <w:t>例）「</w:t>
        </w:r>
      </w:ins>
      <w:ins w:id="16" w:author="Oka Ryunosuke" w:date="2023-02-13T22:22:00Z">
        <w:r w:rsidRPr="005A5B0B">
          <w:rPr>
            <w:rFonts w:hint="eastAsia"/>
          </w:rPr>
          <w:t>インディージョーンズを思い出す</w:t>
        </w:r>
      </w:ins>
      <w:ins w:id="17" w:author="Oka Ryunosuke" w:date="2023-02-13T22:21:00Z">
        <w:r>
          <w:rPr>
            <w:rFonts w:hint="eastAsia"/>
          </w:rPr>
          <w:t>」</w:t>
        </w:r>
      </w:ins>
      <w:ins w:id="18" w:author="Oka Ryunosuke" w:date="2023-02-13T22:22:00Z">
        <w:r>
          <w:rPr>
            <w:rFonts w:hint="eastAsia"/>
          </w:rPr>
          <w:t>（「なぞなぞ</w:t>
        </w:r>
        <w:r>
          <w:t>-</w:t>
        </w:r>
        <w:r>
          <w:rPr>
            <w:rFonts w:hint="eastAsia"/>
          </w:rPr>
          <w:t>迷宮」について）</w:t>
        </w:r>
      </w:ins>
    </w:p>
    <w:p w14:paraId="00392466" w14:textId="19EDFC43" w:rsidR="00693E57" w:rsidRDefault="00693E57" w:rsidP="00166B48">
      <w:pPr>
        <w:ind w:firstLine="210"/>
      </w:pPr>
    </w:p>
    <w:p w14:paraId="731387DB" w14:textId="36C63395" w:rsidR="00166B48" w:rsidRPr="000A0873" w:rsidRDefault="00166B48" w:rsidP="00166B48">
      <w:pPr>
        <w:ind w:firstLine="210"/>
        <w:rPr>
          <w:b/>
          <w:bCs/>
        </w:rPr>
      </w:pPr>
      <w:r>
        <w:rPr>
          <w:rFonts w:hint="eastAsia"/>
        </w:rPr>
        <w:t xml:space="preserve">　</w:t>
      </w:r>
      <w:r w:rsidRPr="000A0873">
        <w:rPr>
          <w:rFonts w:hint="eastAsia"/>
          <w:b/>
          <w:bCs/>
        </w:rPr>
        <w:t>明らかに間違った回答</w:t>
      </w:r>
    </w:p>
    <w:p w14:paraId="6CB5B5A4" w14:textId="2280BEA4" w:rsidR="007B651A" w:rsidRDefault="007B651A" w:rsidP="007B651A">
      <w:pPr>
        <w:ind w:firstLineChars="47" w:firstLine="99"/>
      </w:pPr>
      <w:r>
        <w:t xml:space="preserve"> </w:t>
      </w:r>
      <w:r>
        <w:rPr>
          <w:rFonts w:hint="eastAsia"/>
        </w:rPr>
        <w:t>例</w:t>
      </w:r>
      <w:r>
        <w:t>)</w:t>
      </w:r>
      <w:r>
        <w:rPr>
          <w:rFonts w:hint="eastAsia"/>
        </w:rPr>
        <w:t>「</w:t>
      </w:r>
      <w:r w:rsidRPr="007B651A">
        <w:rPr>
          <w:rFonts w:hint="eastAsia"/>
        </w:rPr>
        <w:t>学位→大学→ケンブリッジ→橋</w:t>
      </w:r>
      <w:r>
        <w:rPr>
          <w:rFonts w:hint="eastAsia"/>
        </w:rPr>
        <w:t>」（「</w:t>
      </w:r>
      <w:r w:rsidR="004B7583">
        <w:rPr>
          <w:rFonts w:hint="eastAsia"/>
        </w:rPr>
        <w:t>学位</w:t>
      </w:r>
      <w:r w:rsidR="004B7583">
        <w:t>-</w:t>
      </w:r>
      <w:r w:rsidR="004B7583">
        <w:rPr>
          <w:rFonts w:hint="eastAsia"/>
        </w:rPr>
        <w:t>橋</w:t>
      </w:r>
      <w:r>
        <w:rPr>
          <w:rFonts w:hint="eastAsia"/>
        </w:rPr>
        <w:t>」</w:t>
      </w:r>
      <w:r w:rsidR="004B7583">
        <w:rPr>
          <w:rFonts w:hint="eastAsia"/>
        </w:rPr>
        <w:t>について</w:t>
      </w:r>
      <w:r w:rsidR="004B7583">
        <w:t xml:space="preserve">; </w:t>
      </w:r>
      <w:r w:rsidR="004B7583">
        <w:rPr>
          <w:rFonts w:hint="eastAsia"/>
        </w:rPr>
        <w:t>連想ゲームは不適切</w:t>
      </w:r>
      <w:r>
        <w:rPr>
          <w:rFonts w:hint="eastAsia"/>
        </w:rPr>
        <w:t>）</w:t>
      </w:r>
    </w:p>
    <w:p w14:paraId="401E6854" w14:textId="704C2FD2" w:rsidR="00E46237" w:rsidRDefault="00E46237" w:rsidP="007B651A">
      <w:pPr>
        <w:ind w:firstLineChars="47" w:firstLine="99"/>
      </w:pPr>
      <w:r>
        <w:rPr>
          <w:rFonts w:hint="eastAsia"/>
        </w:rPr>
        <w:t xml:space="preserve">　　「和状」（「輪</w:t>
      </w:r>
      <w:proofErr w:type="gramStart"/>
      <w:r>
        <w:rPr>
          <w:rFonts w:hint="eastAsia"/>
        </w:rPr>
        <w:t>っか</w:t>
      </w:r>
      <w:proofErr w:type="gramEnd"/>
      <w:r>
        <w:t>-</w:t>
      </w:r>
      <w:r>
        <w:rPr>
          <w:rFonts w:hint="eastAsia"/>
        </w:rPr>
        <w:t>ネックレス」</w:t>
      </w:r>
      <w:r>
        <w:t xml:space="preserve">; </w:t>
      </w:r>
      <w:r>
        <w:rPr>
          <w:rFonts w:hint="eastAsia"/>
        </w:rPr>
        <w:t>誤字はバツ）</w:t>
      </w:r>
    </w:p>
    <w:p w14:paraId="35D38C17" w14:textId="19263703" w:rsidR="00D41B7E" w:rsidRDefault="00D41B7E" w:rsidP="007B651A">
      <w:pPr>
        <w:ind w:firstLineChars="47" w:firstLine="99"/>
      </w:pPr>
      <w:r>
        <w:rPr>
          <w:rFonts w:hint="eastAsia"/>
        </w:rPr>
        <w:t xml:space="preserve">　　「どちらも語尾の音が</w:t>
      </w:r>
      <w:proofErr w:type="spellStart"/>
      <w:r>
        <w:t>oku</w:t>
      </w:r>
      <w:proofErr w:type="spellEnd"/>
      <w:r>
        <w:rPr>
          <w:rFonts w:hint="eastAsia"/>
        </w:rPr>
        <w:t>のところ」（「記憶</w:t>
      </w:r>
      <w:r>
        <w:t>-</w:t>
      </w:r>
      <w:r>
        <w:rPr>
          <w:rFonts w:hint="eastAsia"/>
        </w:rPr>
        <w:t>牢獄」について</w:t>
      </w:r>
      <w:r>
        <w:t xml:space="preserve">; </w:t>
      </w:r>
      <w:r>
        <w:rPr>
          <w:rFonts w:hint="eastAsia"/>
        </w:rPr>
        <w:t>意味的な特徴を捉えていない）</w:t>
      </w:r>
    </w:p>
    <w:p w14:paraId="1D9C290B" w14:textId="05C34CFB" w:rsidR="00091484" w:rsidRDefault="00091484" w:rsidP="007B651A">
      <w:pPr>
        <w:ind w:firstLineChars="47" w:firstLine="99"/>
        <w:rPr>
          <w:ins w:id="19" w:author="Oka Ryunosuke" w:date="2023-02-13T22:17:00Z"/>
        </w:rPr>
      </w:pPr>
      <w:r>
        <w:rPr>
          <w:rFonts w:hint="eastAsia"/>
        </w:rPr>
        <w:t xml:space="preserve">　</w:t>
      </w:r>
      <w:r>
        <w:rPr>
          <w:rFonts w:hint="eastAsia"/>
        </w:rPr>
        <w:t xml:space="preserve"> </w:t>
      </w:r>
      <w:r>
        <w:t xml:space="preserve"> </w:t>
      </w:r>
      <w:r>
        <w:rPr>
          <w:rFonts w:hint="eastAsia"/>
        </w:rPr>
        <w:t>「，」（「剣</w:t>
      </w:r>
      <w:r>
        <w:t>-</w:t>
      </w:r>
      <w:r>
        <w:rPr>
          <w:rFonts w:hint="eastAsia"/>
        </w:rPr>
        <w:t>拳銃」について</w:t>
      </w:r>
      <w:r>
        <w:t xml:space="preserve">; </w:t>
      </w:r>
      <w:r>
        <w:rPr>
          <w:rFonts w:hint="eastAsia"/>
        </w:rPr>
        <w:t>記号は不適切）</w:t>
      </w:r>
    </w:p>
    <w:p w14:paraId="306CEEAF" w14:textId="0362A90F" w:rsidR="005A5B0B" w:rsidRPr="00091484" w:rsidRDefault="005A5B0B" w:rsidP="007B651A">
      <w:pPr>
        <w:ind w:firstLineChars="47" w:firstLine="99"/>
      </w:pPr>
      <w:ins w:id="20" w:author="Oka Ryunosuke" w:date="2023-02-13T22:17:00Z">
        <w:r>
          <w:rPr>
            <w:rFonts w:hint="eastAsia"/>
          </w:rPr>
          <w:lastRenderedPageBreak/>
          <w:t xml:space="preserve">　　</w:t>
        </w:r>
        <w:commentRangeStart w:id="21"/>
        <w:r>
          <w:rPr>
            <w:rFonts w:hint="eastAsia"/>
          </w:rPr>
          <w:t>「</w:t>
        </w:r>
        <w:r w:rsidRPr="005A5B0B">
          <w:rPr>
            <w:rFonts w:hint="eastAsia"/>
          </w:rPr>
          <w:t>上（上流）と下（</w:t>
        </w:r>
        <w:r>
          <w:rPr>
            <w:rFonts w:hint="eastAsia"/>
          </w:rPr>
          <w:t>」（</w:t>
        </w:r>
      </w:ins>
      <w:ins w:id="22" w:author="Oka Ryunosuke" w:date="2023-02-13T22:18:00Z">
        <w:r>
          <w:rPr>
            <w:rFonts w:hint="eastAsia"/>
          </w:rPr>
          <w:t>「道</w:t>
        </w:r>
        <w:r>
          <w:rPr>
            <w:rFonts w:hint="eastAsia"/>
          </w:rPr>
          <w:t>-</w:t>
        </w:r>
        <w:r>
          <w:rPr>
            <w:rFonts w:hint="eastAsia"/>
          </w:rPr>
          <w:t>川」について</w:t>
        </w:r>
        <w:r>
          <w:t xml:space="preserve">; </w:t>
        </w:r>
      </w:ins>
      <w:ins w:id="23" w:author="Oka Ryunosuke" w:date="2023-02-13T22:19:00Z">
        <w:r w:rsidRPr="005A5B0B">
          <w:rPr>
            <w:rFonts w:hint="eastAsia"/>
          </w:rPr>
          <w:t>途中で回答がおわっている</w:t>
        </w:r>
      </w:ins>
      <w:ins w:id="24" w:author="Oka Ryunosuke" w:date="2023-02-13T22:17:00Z">
        <w:r>
          <w:rPr>
            <w:rFonts w:hint="eastAsia"/>
          </w:rPr>
          <w:t>）</w:t>
        </w:r>
      </w:ins>
      <w:commentRangeEnd w:id="21"/>
      <w:ins w:id="25" w:author="Oka Ryunosuke" w:date="2023-02-13T22:20:00Z">
        <w:r>
          <w:rPr>
            <w:rStyle w:val="a4"/>
          </w:rPr>
          <w:commentReference w:id="21"/>
        </w:r>
      </w:ins>
    </w:p>
    <w:p w14:paraId="74EABAA9" w14:textId="77777777" w:rsidR="00652235" w:rsidRDefault="00652235" w:rsidP="00F47BAD">
      <w:pPr>
        <w:ind w:firstLineChars="0" w:firstLine="0"/>
      </w:pPr>
    </w:p>
    <w:p w14:paraId="07DC63CA" w14:textId="7F331FF1" w:rsidR="00652235" w:rsidRDefault="00652235" w:rsidP="00B7553E">
      <w:pPr>
        <w:ind w:firstLine="210"/>
      </w:pPr>
      <w:r>
        <w:rPr>
          <w:rFonts w:hint="eastAsia"/>
        </w:rPr>
        <w:t>【</w:t>
      </w:r>
      <w:r w:rsidR="00463924">
        <w:rPr>
          <w:rFonts w:hint="eastAsia"/>
        </w:rPr>
        <w:t>参考：</w:t>
      </w:r>
      <w:r>
        <w:t>WAIS-III</w:t>
      </w:r>
      <w:r>
        <w:rPr>
          <w:rFonts w:hint="eastAsia"/>
        </w:rPr>
        <w:t>の採点基準の一般原則】</w:t>
      </w:r>
    </w:p>
    <w:p w14:paraId="0453A3AD" w14:textId="6E4AB0E0" w:rsidR="00652235" w:rsidRDefault="00652235" w:rsidP="00B7553E">
      <w:pPr>
        <w:ind w:firstLine="210"/>
      </w:pPr>
      <w:r>
        <w:rPr>
          <w:rFonts w:hint="eastAsia"/>
        </w:rPr>
        <w:t>2</w:t>
      </w:r>
      <w:r>
        <w:rPr>
          <w:rFonts w:hint="eastAsia"/>
        </w:rPr>
        <w:t>点：</w:t>
      </w:r>
      <w:r>
        <w:t>2</w:t>
      </w:r>
      <w:r>
        <w:rPr>
          <w:rFonts w:hint="eastAsia"/>
        </w:rPr>
        <w:t>つの刺激語に関連する、一般的な分類や普遍的な特徴あるいは概念を適切に表現できているもの</w:t>
      </w:r>
    </w:p>
    <w:p w14:paraId="42706375" w14:textId="00F3128C" w:rsidR="00652235" w:rsidRDefault="00652235" w:rsidP="00B7553E">
      <w:pPr>
        <w:ind w:firstLine="210"/>
      </w:pPr>
      <w:r>
        <w:rPr>
          <w:rFonts w:hint="eastAsia"/>
        </w:rPr>
        <w:t>例</w:t>
      </w:r>
      <w:r>
        <w:t xml:space="preserve">) </w:t>
      </w:r>
      <w:r>
        <w:rPr>
          <w:rFonts w:hint="eastAsia"/>
        </w:rPr>
        <w:t>「みかんとバナナはどちらも果物である」、「俳句と彫刻はどちらも芸術作品である」</w:t>
      </w:r>
    </w:p>
    <w:p w14:paraId="081B33D8" w14:textId="16A094AD" w:rsidR="00F63182" w:rsidRDefault="00F63182" w:rsidP="00B7553E">
      <w:pPr>
        <w:ind w:firstLine="210"/>
      </w:pPr>
    </w:p>
    <w:p w14:paraId="5B133A2B" w14:textId="16E312C3" w:rsidR="00F63182" w:rsidRDefault="00F63182" w:rsidP="00F63182">
      <w:pPr>
        <w:ind w:firstLine="210"/>
      </w:pPr>
      <w:r>
        <w:rPr>
          <w:rFonts w:hint="eastAsia"/>
        </w:rPr>
        <w:t>1</w:t>
      </w:r>
      <w:r>
        <w:rPr>
          <w:rFonts w:hint="eastAsia"/>
        </w:rPr>
        <w:t>点：</w:t>
      </w:r>
      <w:r>
        <w:t>2</w:t>
      </w:r>
      <w:r>
        <w:rPr>
          <w:rFonts w:hint="eastAsia"/>
        </w:rPr>
        <w:t>つの刺激語に共通な部分的な特徴や機能、妥当な類似点について述べているもの</w:t>
      </w:r>
    </w:p>
    <w:p w14:paraId="20536F33" w14:textId="6F77A9B0" w:rsidR="001D16FD" w:rsidRDefault="001D16FD" w:rsidP="00F63182">
      <w:pPr>
        <w:ind w:firstLine="210"/>
      </w:pPr>
      <w:r>
        <w:rPr>
          <w:rFonts w:hint="eastAsia"/>
        </w:rPr>
        <w:t>例</w:t>
      </w:r>
      <w:r>
        <w:t xml:space="preserve">) </w:t>
      </w:r>
      <w:r>
        <w:rPr>
          <w:rFonts w:hint="eastAsia"/>
        </w:rPr>
        <w:t>「</w:t>
      </w:r>
      <w:r w:rsidR="00E74BB5">
        <w:rPr>
          <w:rFonts w:hint="eastAsia"/>
        </w:rPr>
        <w:t>みかんとバナナはどちらも木になっている</w:t>
      </w:r>
      <w:r>
        <w:rPr>
          <w:rFonts w:hint="eastAsia"/>
        </w:rPr>
        <w:t>」</w:t>
      </w:r>
    </w:p>
    <w:p w14:paraId="5CB5AE5C" w14:textId="2503CA87" w:rsidR="00E74BB5" w:rsidRDefault="00E74BB5" w:rsidP="00F63182">
      <w:pPr>
        <w:ind w:firstLine="210"/>
      </w:pPr>
      <w:r>
        <w:rPr>
          <w:rFonts w:hint="eastAsia"/>
        </w:rPr>
        <w:t xml:space="preserve">　さほど適切ではないが、一般的には正しい分類について述べているもの</w:t>
      </w:r>
    </w:p>
    <w:p w14:paraId="1D7D6A85" w14:textId="5A72C820" w:rsidR="00E74BB5" w:rsidRDefault="00E74BB5" w:rsidP="00F63182">
      <w:pPr>
        <w:ind w:firstLine="210"/>
      </w:pPr>
      <w:r>
        <w:rPr>
          <w:rFonts w:hint="eastAsia"/>
        </w:rPr>
        <w:t>例</w:t>
      </w:r>
      <w:r>
        <w:t xml:space="preserve">) </w:t>
      </w:r>
      <w:r>
        <w:rPr>
          <w:rFonts w:hint="eastAsia"/>
        </w:rPr>
        <w:t>「</w:t>
      </w:r>
      <w:r w:rsidR="00097BF6">
        <w:rPr>
          <w:rFonts w:hint="eastAsia"/>
        </w:rPr>
        <w:t>みかんとバナナはどちらも食べ物である</w:t>
      </w:r>
      <w:r>
        <w:rPr>
          <w:rFonts w:hint="eastAsia"/>
        </w:rPr>
        <w:t>」</w:t>
      </w:r>
    </w:p>
    <w:p w14:paraId="0074672B" w14:textId="0CA6938C" w:rsidR="00915A77" w:rsidRDefault="00915A77" w:rsidP="00F63182">
      <w:pPr>
        <w:ind w:firstLine="210"/>
      </w:pPr>
    </w:p>
    <w:p w14:paraId="6D771ACE" w14:textId="3EFB5F6B" w:rsidR="00915A77" w:rsidRDefault="00915A77" w:rsidP="00F63182">
      <w:pPr>
        <w:ind w:firstLine="210"/>
      </w:pPr>
      <w:r>
        <w:rPr>
          <w:rFonts w:hint="eastAsia"/>
        </w:rPr>
        <w:t>0</w:t>
      </w:r>
      <w:r>
        <w:rPr>
          <w:rFonts w:hint="eastAsia"/>
        </w:rPr>
        <w:t>点：</w:t>
      </w:r>
      <w:r>
        <w:t>2</w:t>
      </w:r>
      <w:r>
        <w:rPr>
          <w:rFonts w:hint="eastAsia"/>
        </w:rPr>
        <w:t>つの刺激語について各々の特徴を述べているもの</w:t>
      </w:r>
    </w:p>
    <w:p w14:paraId="4C885DFF" w14:textId="7E5BBF72" w:rsidR="00915A77" w:rsidRDefault="00915A77" w:rsidP="00F63182">
      <w:pPr>
        <w:ind w:firstLine="210"/>
      </w:pPr>
      <w:r>
        <w:rPr>
          <w:rFonts w:hint="eastAsia"/>
        </w:rPr>
        <w:t xml:space="preserve">　一般化しているが不適切であったり妥当でなかったりするもの</w:t>
      </w:r>
    </w:p>
    <w:p w14:paraId="20CC6FB4" w14:textId="005482F0" w:rsidR="00915A77" w:rsidRDefault="00915A77" w:rsidP="00F63182">
      <w:pPr>
        <w:ind w:firstLine="210"/>
      </w:pPr>
      <w:r>
        <w:rPr>
          <w:rFonts w:hint="eastAsia"/>
        </w:rPr>
        <w:t xml:space="preserve">　</w:t>
      </w:r>
      <w:r>
        <w:rPr>
          <w:rFonts w:hint="eastAsia"/>
        </w:rPr>
        <w:t>2</w:t>
      </w:r>
      <w:r>
        <w:rPr>
          <w:rFonts w:hint="eastAsia"/>
        </w:rPr>
        <w:t>つの刺激</w:t>
      </w:r>
      <w:r w:rsidR="00823349">
        <w:rPr>
          <w:rFonts w:hint="eastAsia"/>
        </w:rPr>
        <w:t>語</w:t>
      </w:r>
      <w:r>
        <w:rPr>
          <w:rFonts w:hint="eastAsia"/>
        </w:rPr>
        <w:t>の違いについて述べているもの</w:t>
      </w:r>
    </w:p>
    <w:p w14:paraId="2BF79C13" w14:textId="5FCD5311" w:rsidR="00915A77" w:rsidRPr="00E74BB5" w:rsidRDefault="00915A77" w:rsidP="00F63182">
      <w:pPr>
        <w:ind w:firstLine="210"/>
      </w:pPr>
      <w:r>
        <w:rPr>
          <w:rFonts w:hint="eastAsia"/>
        </w:rPr>
        <w:t xml:space="preserve">　明らかに間違った回答</w:t>
      </w:r>
    </w:p>
    <w:p w14:paraId="7A8AE8AC" w14:textId="77777777" w:rsidR="00BC2BA9" w:rsidRDefault="00BC2BA9">
      <w:pPr>
        <w:widowControl/>
        <w:ind w:firstLine="210"/>
        <w:jc w:val="left"/>
        <w:rPr>
          <w:rFonts w:ascii="ＭＳ ゴシック" w:eastAsia="ＭＳ ゴシック" w:hAnsi="ＭＳ ゴシック" w:cstheme="majorBidi"/>
          <w:sz w:val="24"/>
        </w:rPr>
      </w:pPr>
      <w:r>
        <w:rPr>
          <w:rFonts w:ascii="ＭＳ ゴシック" w:eastAsia="ＭＳ ゴシック" w:hAnsi="ＭＳ ゴシック"/>
        </w:rPr>
        <w:br w:type="page"/>
      </w:r>
    </w:p>
    <w:p w14:paraId="224A4FF5" w14:textId="0F715B24" w:rsidR="00BC2BA9" w:rsidRDefault="00BC2BA9" w:rsidP="00BC2BA9">
      <w:pPr>
        <w:pStyle w:val="1"/>
        <w:ind w:firstLine="240"/>
        <w:rPr>
          <w:rFonts w:ascii="ＭＳ ゴシック" w:eastAsia="ＭＳ ゴシック" w:hAnsi="ＭＳ ゴシック"/>
        </w:rPr>
      </w:pPr>
      <w:r>
        <w:rPr>
          <w:rFonts w:ascii="ＭＳ ゴシック" w:eastAsia="ＭＳ ゴシック" w:hAnsi="ＭＳ ゴシック" w:hint="eastAsia"/>
        </w:rPr>
        <w:lastRenderedPageBreak/>
        <w:t>個別の採点基準</w:t>
      </w:r>
    </w:p>
    <w:p w14:paraId="5B2B3E11" w14:textId="0589C57A" w:rsidR="00F42069" w:rsidRPr="009D5D39" w:rsidRDefault="00F42069" w:rsidP="00F42069">
      <w:pPr>
        <w:ind w:firstLine="210"/>
      </w:pPr>
      <w:r>
        <w:rPr>
          <w:rFonts w:hint="eastAsia"/>
        </w:rPr>
        <w:t>本節では、</w:t>
      </w:r>
      <w:r>
        <w:t>24</w:t>
      </w:r>
      <w:r>
        <w:rPr>
          <w:rFonts w:hint="eastAsia"/>
        </w:rPr>
        <w:t>個の単語ペアに対する採点基準を示す。採点基準は、【今回作成の</w:t>
      </w:r>
      <w:r w:rsidR="00F05A2F">
        <w:rPr>
          <w:rFonts w:hint="eastAsia"/>
        </w:rPr>
        <w:t>採点基準案</w:t>
      </w:r>
      <w:r>
        <w:rPr>
          <w:rFonts w:hint="eastAsia"/>
        </w:rPr>
        <w:t>】</w:t>
      </w:r>
      <w:r w:rsidR="00F05A2F">
        <w:rPr>
          <w:rFonts w:hint="eastAsia"/>
        </w:rPr>
        <w:t>、【</w:t>
      </w:r>
      <w:r w:rsidR="007E4335">
        <w:rPr>
          <w:rFonts w:hint="eastAsia"/>
        </w:rPr>
        <w:t>元論文の採点基準の邦訳</w:t>
      </w:r>
      <w:r w:rsidR="00F05A2F">
        <w:rPr>
          <w:rFonts w:hint="eastAsia"/>
        </w:rPr>
        <w:t>】、そして【</w:t>
      </w:r>
      <w:r w:rsidR="007E4335">
        <w:rPr>
          <w:rFonts w:hint="eastAsia"/>
        </w:rPr>
        <w:t>元論文の採点基準</w:t>
      </w:r>
      <w:r w:rsidR="00F05A2F">
        <w:rPr>
          <w:rFonts w:hint="eastAsia"/>
        </w:rPr>
        <w:t>】の</w:t>
      </w:r>
      <w:r w:rsidR="00F05A2F">
        <w:t>3</w:t>
      </w:r>
      <w:r w:rsidR="00F05A2F">
        <w:rPr>
          <w:rFonts w:hint="eastAsia"/>
        </w:rPr>
        <w:t>つを記載している。【今回作成の採点基準】は、【元論文の採点基準の邦訳】の得点ごとの基準をもとに、実際の回答を参考に</w:t>
      </w:r>
      <w:r w:rsidR="00811CD1">
        <w:rPr>
          <w:rFonts w:hint="eastAsia"/>
        </w:rPr>
        <w:t>追記・修正して作成した</w:t>
      </w:r>
      <w:r w:rsidR="00F05A2F">
        <w:rPr>
          <w:rFonts w:hint="eastAsia"/>
        </w:rPr>
        <w:t>。</w:t>
      </w:r>
      <w:r w:rsidR="009D5D39">
        <w:rPr>
          <w:rFonts w:hint="eastAsia"/>
        </w:rPr>
        <w:t>また、元論文には記載がなかったが、</w:t>
      </w:r>
      <w:r w:rsidR="009D5D39">
        <w:t>WAIS-III</w:t>
      </w:r>
      <w:r w:rsidR="009D5D39">
        <w:rPr>
          <w:rFonts w:hint="eastAsia"/>
        </w:rPr>
        <w:t>も参考</w:t>
      </w:r>
      <w:r w:rsidR="00D938DB">
        <w:rPr>
          <w:rFonts w:hint="eastAsia"/>
        </w:rPr>
        <w:t>に、</w:t>
      </w:r>
      <w:r w:rsidR="009C5031">
        <w:rPr>
          <w:rFonts w:hint="eastAsia"/>
        </w:rPr>
        <w:t>2</w:t>
      </w:r>
      <w:r w:rsidR="009C5031">
        <w:rPr>
          <w:rFonts w:hint="eastAsia"/>
        </w:rPr>
        <w:t>点の</w:t>
      </w:r>
      <w:r w:rsidR="00D938DB">
        <w:rPr>
          <w:rFonts w:hint="eastAsia"/>
        </w:rPr>
        <w:t>採点基準の大枠となる基準がある場合には、（）でその内容を示すようにした。</w:t>
      </w:r>
    </w:p>
    <w:p w14:paraId="4E0907A0" w14:textId="77777777" w:rsidR="00F42069" w:rsidRPr="00F42069" w:rsidRDefault="00F42069" w:rsidP="00F42069">
      <w:pPr>
        <w:ind w:firstLine="210"/>
      </w:pPr>
    </w:p>
    <w:p w14:paraId="3108EC6E" w14:textId="528138E5" w:rsidR="00635828" w:rsidRPr="00AD398D" w:rsidRDefault="00BC2BA9" w:rsidP="00797CB2">
      <w:pPr>
        <w:pStyle w:val="2"/>
      </w:pPr>
      <w:commentRangeStart w:id="26"/>
      <w:commentRangeStart w:id="27"/>
      <w:r w:rsidRPr="00AD398D">
        <w:rPr>
          <w:rFonts w:hint="eastAsia"/>
        </w:rPr>
        <w:t>鳥</w:t>
      </w:r>
      <w:r w:rsidRPr="00AD398D">
        <w:t>-</w:t>
      </w:r>
      <w:r w:rsidRPr="00AD398D">
        <w:rPr>
          <w:rFonts w:hint="eastAsia"/>
        </w:rPr>
        <w:t>飛行機</w:t>
      </w:r>
      <w:r w:rsidR="00295E97" w:rsidRPr="00AD398D">
        <w:rPr>
          <w:rFonts w:hint="eastAsia"/>
        </w:rPr>
        <w:t>（</w:t>
      </w:r>
      <w:r w:rsidR="00295E97" w:rsidRPr="00AD398D">
        <w:t>BIRD - AIRPLANE</w:t>
      </w:r>
      <w:r w:rsidR="00295E97" w:rsidRPr="00AD398D">
        <w:rPr>
          <w:rFonts w:hint="eastAsia"/>
        </w:rPr>
        <w:t>）</w:t>
      </w:r>
      <w:commentRangeEnd w:id="26"/>
      <w:r w:rsidR="00CC1D46" w:rsidRPr="00F27A72">
        <w:rPr>
          <w:rStyle w:val="a4"/>
          <w:rFonts w:asciiTheme="minorHAnsi" w:eastAsia="ＭＳ 明朝" w:hAnsiTheme="minorHAnsi" w:cstheme="minorBidi"/>
        </w:rPr>
        <w:commentReference w:id="26"/>
      </w:r>
      <w:commentRangeEnd w:id="27"/>
      <w:r w:rsidR="005974AD" w:rsidRPr="00F27A72">
        <w:rPr>
          <w:rStyle w:val="a4"/>
          <w:rFonts w:asciiTheme="minorHAnsi" w:eastAsia="ＭＳ 明朝" w:hAnsiTheme="minorHAnsi" w:cstheme="minorBidi"/>
        </w:rPr>
        <w:commentReference w:id="27"/>
      </w:r>
    </w:p>
    <w:p w14:paraId="49897E02" w14:textId="3217B86E" w:rsidR="00BC2BA9" w:rsidRPr="00AD398D" w:rsidRDefault="00BC2BA9">
      <w:pPr>
        <w:ind w:firstLine="210"/>
      </w:pPr>
      <w:r w:rsidRPr="00AD398D">
        <w:rPr>
          <w:rFonts w:hint="eastAsia"/>
        </w:rPr>
        <w:t>【</w:t>
      </w:r>
      <w:r w:rsidR="007E4335" w:rsidRPr="00AD398D">
        <w:rPr>
          <w:rFonts w:hint="eastAsia"/>
        </w:rPr>
        <w:t>今回作成の採点基準案</w:t>
      </w:r>
      <w:r w:rsidRPr="00AD398D">
        <w:rPr>
          <w:rFonts w:hint="eastAsia"/>
        </w:rPr>
        <w:t>】</w:t>
      </w:r>
    </w:p>
    <w:p w14:paraId="530B33B8" w14:textId="5EEB4DF5" w:rsidR="00515A12" w:rsidRPr="00AD398D" w:rsidRDefault="002F7409">
      <w:pPr>
        <w:ind w:firstLine="210"/>
      </w:pPr>
      <w:r w:rsidRPr="00AD398D">
        <w:rPr>
          <w:rFonts w:hint="eastAsia"/>
        </w:rPr>
        <w:t>（</w:t>
      </w:r>
      <w:r w:rsidR="006B3C08" w:rsidRPr="00AD398D">
        <w:rPr>
          <w:rFonts w:hint="eastAsia"/>
        </w:rPr>
        <w:t>「飛ぶ」ことに言及しているもの</w:t>
      </w:r>
      <w:r w:rsidRPr="00AD398D">
        <w:rPr>
          <w:rFonts w:hint="eastAsia"/>
        </w:rPr>
        <w:t>）</w:t>
      </w:r>
    </w:p>
    <w:p w14:paraId="65EC9BB4" w14:textId="0E890D9D" w:rsidR="007E4335" w:rsidRPr="00AD398D" w:rsidRDefault="006B3C08" w:rsidP="0048606F">
      <w:pPr>
        <w:ind w:firstLine="210"/>
      </w:pPr>
      <w:r w:rsidRPr="00AD398D">
        <w:t xml:space="preserve">2pts = </w:t>
      </w:r>
      <w:r w:rsidR="00015F66" w:rsidRPr="00AD398D">
        <w:rPr>
          <w:rFonts w:hint="eastAsia"/>
        </w:rPr>
        <w:t>（空を）</w:t>
      </w:r>
      <w:r w:rsidRPr="00AD398D">
        <w:rPr>
          <w:rFonts w:hint="eastAsia"/>
        </w:rPr>
        <w:t>飛ぶ</w:t>
      </w:r>
      <w:r w:rsidR="00EE4C49" w:rsidRPr="00AD398D">
        <w:rPr>
          <w:rFonts w:hint="eastAsia"/>
        </w:rPr>
        <w:t>（ことができる）</w:t>
      </w:r>
      <w:r w:rsidR="0048606F" w:rsidRPr="00AD398D">
        <w:t xml:space="preserve">, </w:t>
      </w:r>
      <w:r w:rsidR="0048606F" w:rsidRPr="00AD398D">
        <w:rPr>
          <w:rFonts w:hint="eastAsia"/>
        </w:rPr>
        <w:t>空中を移動する</w:t>
      </w:r>
      <w:r w:rsidR="00B52A39" w:rsidRPr="00AD398D">
        <w:rPr>
          <w:rFonts w:hint="eastAsia"/>
        </w:rPr>
        <w:t>（ことができる）</w:t>
      </w:r>
    </w:p>
    <w:p w14:paraId="03241B36" w14:textId="6C046099" w:rsidR="0048606F" w:rsidRPr="0048606F" w:rsidRDefault="0048606F" w:rsidP="0048606F">
      <w:pPr>
        <w:ind w:firstLine="210"/>
      </w:pPr>
      <w:r w:rsidRPr="00AD398D">
        <w:t xml:space="preserve">1 </w:t>
      </w:r>
      <w:proofErr w:type="spellStart"/>
      <w:r w:rsidRPr="00AD398D">
        <w:t>pt</w:t>
      </w:r>
      <w:proofErr w:type="spellEnd"/>
      <w:r w:rsidRPr="00AD398D">
        <w:t xml:space="preserve"> = </w:t>
      </w:r>
      <w:r w:rsidRPr="00AD398D">
        <w:rPr>
          <w:rFonts w:hint="eastAsia"/>
        </w:rPr>
        <w:t>どちらも羽</w:t>
      </w:r>
      <w:commentRangeStart w:id="28"/>
      <w:ins w:id="29" w:author="Oka Ryunosuke" w:date="2023-02-13T22:29:00Z">
        <w:r w:rsidR="001B772C">
          <w:rPr>
            <w:rFonts w:hint="eastAsia"/>
          </w:rPr>
          <w:t>/</w:t>
        </w:r>
        <w:r w:rsidR="001B772C">
          <w:rPr>
            <w:rFonts w:hint="eastAsia"/>
          </w:rPr>
          <w:t>翼</w:t>
        </w:r>
        <w:commentRangeEnd w:id="28"/>
        <w:r w:rsidR="001B772C">
          <w:rPr>
            <w:rStyle w:val="a4"/>
          </w:rPr>
          <w:commentReference w:id="28"/>
        </w:r>
      </w:ins>
      <w:r w:rsidRPr="00AD398D">
        <w:rPr>
          <w:rFonts w:hint="eastAsia"/>
        </w:rPr>
        <w:t>がある</w:t>
      </w:r>
      <w:r w:rsidRPr="00AD398D">
        <w:t xml:space="preserve">, </w:t>
      </w:r>
      <w:r w:rsidRPr="00AD398D">
        <w:rPr>
          <w:rFonts w:hint="eastAsia"/>
        </w:rPr>
        <w:t>空で見つけられる</w:t>
      </w:r>
    </w:p>
    <w:p w14:paraId="24DE0BC6" w14:textId="77777777" w:rsidR="008E3B45" w:rsidRPr="006B3C08" w:rsidRDefault="008E3B45">
      <w:pPr>
        <w:ind w:firstLine="210"/>
      </w:pPr>
    </w:p>
    <w:p w14:paraId="3D72B354" w14:textId="5751FECC" w:rsidR="007E4335" w:rsidRDefault="007E4335">
      <w:pPr>
        <w:ind w:firstLine="210"/>
      </w:pPr>
      <w:r>
        <w:rPr>
          <w:rFonts w:hint="eastAsia"/>
        </w:rPr>
        <w:t>【元論文の</w:t>
      </w:r>
      <w:r w:rsidR="006306DB">
        <w:rPr>
          <w:rFonts w:hint="eastAsia"/>
        </w:rPr>
        <w:t>採点基準の邦訳</w:t>
      </w:r>
      <w:r>
        <w:rPr>
          <w:rFonts w:hint="eastAsia"/>
        </w:rPr>
        <w:t>】</w:t>
      </w:r>
    </w:p>
    <w:p w14:paraId="1842A2BE" w14:textId="18AC20AB" w:rsidR="004A1AD0" w:rsidRDefault="004A1AD0" w:rsidP="004A1AD0">
      <w:pPr>
        <w:ind w:firstLine="210"/>
      </w:pPr>
      <w:r w:rsidRPr="004A1AD0">
        <w:rPr>
          <w:rFonts w:hint="eastAsia"/>
        </w:rPr>
        <w:t xml:space="preserve">2 pts = </w:t>
      </w:r>
      <w:r w:rsidRPr="004A1AD0">
        <w:rPr>
          <w:rFonts w:hint="eastAsia"/>
        </w:rPr>
        <w:t>飛ぶ</w:t>
      </w:r>
    </w:p>
    <w:p w14:paraId="76E0A00A" w14:textId="0D94C689" w:rsidR="004A1AD0" w:rsidRPr="004A1AD0" w:rsidRDefault="004A1AD0" w:rsidP="004A1AD0">
      <w:pPr>
        <w:ind w:firstLine="210"/>
      </w:pPr>
      <w:r w:rsidRPr="004A1AD0">
        <w:rPr>
          <w:rFonts w:hint="eastAsia"/>
        </w:rPr>
        <w:t xml:space="preserve">1 </w:t>
      </w:r>
      <w:proofErr w:type="spellStart"/>
      <w:r w:rsidRPr="004A1AD0">
        <w:rPr>
          <w:rFonts w:hint="eastAsia"/>
        </w:rPr>
        <w:t>pt</w:t>
      </w:r>
      <w:proofErr w:type="spellEnd"/>
      <w:r w:rsidRPr="004A1AD0">
        <w:rPr>
          <w:rFonts w:hint="eastAsia"/>
        </w:rPr>
        <w:t xml:space="preserve"> = </w:t>
      </w:r>
      <w:r w:rsidRPr="004A1AD0">
        <w:rPr>
          <w:rFonts w:hint="eastAsia"/>
        </w:rPr>
        <w:t>どちらも羽がある</w:t>
      </w:r>
      <w:r w:rsidRPr="004A1AD0">
        <w:rPr>
          <w:rFonts w:hint="eastAsia"/>
        </w:rPr>
        <w:t xml:space="preserve">, </w:t>
      </w:r>
      <w:r w:rsidRPr="004A1AD0">
        <w:rPr>
          <w:rFonts w:hint="eastAsia"/>
        </w:rPr>
        <w:t>空で見つけられる</w:t>
      </w:r>
    </w:p>
    <w:p w14:paraId="4CE8061A" w14:textId="7C3EFF7D" w:rsidR="006306DB" w:rsidRPr="004A1AD0" w:rsidRDefault="006306DB">
      <w:pPr>
        <w:ind w:firstLine="210"/>
      </w:pPr>
    </w:p>
    <w:p w14:paraId="17DC5BC5" w14:textId="0C3C9FB6" w:rsidR="006306DB" w:rsidRDefault="006306DB">
      <w:pPr>
        <w:ind w:firstLine="210"/>
      </w:pPr>
      <w:r>
        <w:rPr>
          <w:rFonts w:hint="eastAsia"/>
        </w:rPr>
        <w:t>【元論文の採点基準】</w:t>
      </w:r>
    </w:p>
    <w:p w14:paraId="27036ED9" w14:textId="77777777" w:rsidR="004861D8" w:rsidRDefault="004861D8">
      <w:pPr>
        <w:ind w:firstLine="210"/>
      </w:pPr>
      <w:r w:rsidRPr="004861D8">
        <w:t xml:space="preserve">2 pts = </w:t>
      </w:r>
      <w:proofErr w:type="gramStart"/>
      <w:r w:rsidRPr="004861D8">
        <w:t>fly;</w:t>
      </w:r>
      <w:proofErr w:type="gramEnd"/>
      <w:r w:rsidRPr="004861D8">
        <w:t xml:space="preserve"> </w:t>
      </w:r>
    </w:p>
    <w:p w14:paraId="10BD121F" w14:textId="1F911C49" w:rsidR="00BC2BA9" w:rsidRDefault="004861D8">
      <w:pPr>
        <w:ind w:firstLine="210"/>
      </w:pPr>
      <w:r w:rsidRPr="004861D8">
        <w:t xml:space="preserve">1 </w:t>
      </w:r>
      <w:proofErr w:type="spellStart"/>
      <w:r w:rsidRPr="004861D8">
        <w:t>pt</w:t>
      </w:r>
      <w:proofErr w:type="spellEnd"/>
      <w:r w:rsidRPr="004861D8">
        <w:t xml:space="preserve"> = both have wings, can be seen in the sky</w:t>
      </w:r>
    </w:p>
    <w:p w14:paraId="0CAD4319" w14:textId="77777777" w:rsidR="004861D8" w:rsidRPr="00797CB2" w:rsidRDefault="004861D8">
      <w:pPr>
        <w:ind w:firstLine="210"/>
      </w:pPr>
    </w:p>
    <w:p w14:paraId="25DA4D94" w14:textId="1A484702" w:rsidR="00BC2BA9" w:rsidRDefault="00BC2BA9" w:rsidP="00797CB2">
      <w:pPr>
        <w:pStyle w:val="2"/>
      </w:pPr>
      <w:r>
        <w:rPr>
          <w:rFonts w:hint="eastAsia"/>
        </w:rPr>
        <w:t>剣</w:t>
      </w:r>
      <w:r>
        <w:t>-</w:t>
      </w:r>
      <w:r>
        <w:rPr>
          <w:rFonts w:hint="eastAsia"/>
        </w:rPr>
        <w:t>拳銃（</w:t>
      </w:r>
      <w:r w:rsidR="00797CB2">
        <w:t>SWORD - PISTOL</w:t>
      </w:r>
      <w:r>
        <w:rPr>
          <w:rFonts w:hint="eastAsia"/>
        </w:rPr>
        <w:t>）</w:t>
      </w:r>
    </w:p>
    <w:p w14:paraId="329BF42B" w14:textId="6D8B0F5B" w:rsidR="001C0408" w:rsidRDefault="001C0408" w:rsidP="001C0408">
      <w:pPr>
        <w:ind w:firstLine="210"/>
      </w:pPr>
      <w:r>
        <w:rPr>
          <w:rFonts w:hint="eastAsia"/>
        </w:rPr>
        <w:t>【今回作成の採点基準案】</w:t>
      </w:r>
    </w:p>
    <w:p w14:paraId="0AD90F85" w14:textId="1C0146BC" w:rsidR="00547758" w:rsidRPr="00547758" w:rsidRDefault="00547758" w:rsidP="00547758">
      <w:pPr>
        <w:ind w:firstLine="210"/>
      </w:pPr>
      <w:r>
        <w:rPr>
          <w:rFonts w:hint="eastAsia"/>
        </w:rPr>
        <w:t>（「武器」</w:t>
      </w:r>
      <w:r w:rsidR="009B4C4C">
        <w:rPr>
          <w:rFonts w:hint="eastAsia"/>
        </w:rPr>
        <w:t>のカテゴリに属している</w:t>
      </w:r>
      <w:r>
        <w:rPr>
          <w:rFonts w:hint="eastAsia"/>
        </w:rPr>
        <w:t>ことに言及しているもの）</w:t>
      </w:r>
    </w:p>
    <w:p w14:paraId="50822B07" w14:textId="339B210A" w:rsidR="0096135C" w:rsidRDefault="0096135C" w:rsidP="0096135C">
      <w:pPr>
        <w:ind w:firstLine="210"/>
      </w:pPr>
      <w:r w:rsidRPr="00DF7A64">
        <w:t>2 pts =</w:t>
      </w:r>
      <w:r w:rsidRPr="00DF7A64">
        <w:t>武器</w:t>
      </w:r>
      <w:r w:rsidR="00916CEF">
        <w:t xml:space="preserve">, </w:t>
      </w:r>
      <w:r w:rsidR="00916CEF">
        <w:rPr>
          <w:rFonts w:hint="eastAsia"/>
        </w:rPr>
        <w:t>対人兵器</w:t>
      </w:r>
      <w:r w:rsidR="00916CEF">
        <w:t xml:space="preserve">, </w:t>
      </w:r>
      <w:r w:rsidR="00916CEF">
        <w:rPr>
          <w:rFonts w:hint="eastAsia"/>
        </w:rPr>
        <w:t>武具</w:t>
      </w:r>
    </w:p>
    <w:p w14:paraId="23F2F1B6" w14:textId="2B8D3DA8" w:rsidR="001C0408" w:rsidRPr="00450DB2" w:rsidRDefault="0096135C" w:rsidP="00547758">
      <w:pPr>
        <w:ind w:firstLine="210"/>
      </w:pPr>
      <w:r w:rsidRPr="00DF7A64">
        <w:t xml:space="preserve">1 </w:t>
      </w:r>
      <w:proofErr w:type="spellStart"/>
      <w:r w:rsidRPr="00DF7A64">
        <w:t>pt</w:t>
      </w:r>
      <w:proofErr w:type="spellEnd"/>
      <w:r w:rsidRPr="00DF7A64">
        <w:t xml:space="preserve"> = </w:t>
      </w:r>
      <w:r w:rsidRPr="00DF7A64">
        <w:t>危険だ</w:t>
      </w:r>
      <w:r w:rsidRPr="00DF7A64">
        <w:t xml:space="preserve">, </w:t>
      </w:r>
      <w:r w:rsidRPr="00DF7A64">
        <w:t>持ち手がある</w:t>
      </w:r>
      <w:r w:rsidRPr="00DF7A64">
        <w:t xml:space="preserve">, </w:t>
      </w:r>
      <w:r w:rsidRPr="00DF7A64">
        <w:t>人を傷つける</w:t>
      </w:r>
      <w:r w:rsidR="00450DB2">
        <w:t xml:space="preserve">, </w:t>
      </w:r>
      <w:r w:rsidR="00450DB2">
        <w:rPr>
          <w:rFonts w:hint="eastAsia"/>
        </w:rPr>
        <w:t>攻撃するもの</w:t>
      </w:r>
      <w:r w:rsidR="00450DB2">
        <w:t xml:space="preserve">, </w:t>
      </w:r>
      <w:r w:rsidR="00450DB2">
        <w:rPr>
          <w:rFonts w:hint="eastAsia"/>
        </w:rPr>
        <w:t>殺す（能力がある）</w:t>
      </w:r>
      <w:r w:rsidR="00450DB2">
        <w:t xml:space="preserve">, </w:t>
      </w:r>
      <w:r w:rsidR="00450DB2">
        <w:rPr>
          <w:rFonts w:hint="eastAsia"/>
        </w:rPr>
        <w:t>身を守るもの</w:t>
      </w:r>
      <w:r w:rsidR="00450DB2">
        <w:t xml:space="preserve">, </w:t>
      </w:r>
      <w:r w:rsidR="006C2DCB">
        <w:rPr>
          <w:rFonts w:hint="eastAsia"/>
        </w:rPr>
        <w:t>凶器</w:t>
      </w:r>
      <w:r w:rsidR="006C2DCB">
        <w:t xml:space="preserve">, </w:t>
      </w:r>
      <w:r w:rsidR="006C2DCB">
        <w:rPr>
          <w:rFonts w:hint="eastAsia"/>
        </w:rPr>
        <w:t>他者を威嚇する</w:t>
      </w:r>
      <w:r w:rsidR="006C2DCB">
        <w:t xml:space="preserve">, </w:t>
      </w:r>
      <w:r w:rsidR="006C2DCB">
        <w:rPr>
          <w:rFonts w:hint="eastAsia"/>
        </w:rPr>
        <w:t>取り扱いが危険</w:t>
      </w:r>
    </w:p>
    <w:p w14:paraId="6834E6AB" w14:textId="77777777" w:rsidR="0096135C" w:rsidRDefault="0096135C" w:rsidP="001C0408">
      <w:pPr>
        <w:ind w:firstLine="210"/>
      </w:pPr>
    </w:p>
    <w:p w14:paraId="3A2F8FA9" w14:textId="77777777" w:rsidR="001C0408" w:rsidRDefault="001C0408" w:rsidP="001C0408">
      <w:pPr>
        <w:ind w:firstLine="210"/>
      </w:pPr>
      <w:r>
        <w:rPr>
          <w:rFonts w:hint="eastAsia"/>
        </w:rPr>
        <w:t>【元論文の採点基準の邦訳】</w:t>
      </w:r>
    </w:p>
    <w:p w14:paraId="198B2A51" w14:textId="77777777" w:rsidR="00DF7A64" w:rsidRDefault="00DF7A64" w:rsidP="001C0408">
      <w:pPr>
        <w:ind w:firstLine="210"/>
      </w:pPr>
      <w:r w:rsidRPr="00DF7A64">
        <w:t>2 pts =</w:t>
      </w:r>
      <w:r w:rsidRPr="00DF7A64">
        <w:t>武器</w:t>
      </w:r>
      <w:r w:rsidRPr="00DF7A64">
        <w:t>;</w:t>
      </w:r>
    </w:p>
    <w:p w14:paraId="4DA7173E" w14:textId="0AE32113" w:rsidR="001C0408" w:rsidRDefault="00DF7A64" w:rsidP="001C0408">
      <w:pPr>
        <w:ind w:firstLine="210"/>
      </w:pPr>
      <w:r w:rsidRPr="00DF7A64">
        <w:t xml:space="preserve">1 </w:t>
      </w:r>
      <w:proofErr w:type="spellStart"/>
      <w:r w:rsidRPr="00DF7A64">
        <w:t>pt</w:t>
      </w:r>
      <w:proofErr w:type="spellEnd"/>
      <w:r w:rsidRPr="00DF7A64">
        <w:t xml:space="preserve"> = </w:t>
      </w:r>
      <w:r w:rsidRPr="00DF7A64">
        <w:t>危険だ</w:t>
      </w:r>
      <w:r w:rsidRPr="00DF7A64">
        <w:t xml:space="preserve">, </w:t>
      </w:r>
      <w:r w:rsidRPr="00DF7A64">
        <w:t>持ち手がある</w:t>
      </w:r>
      <w:r w:rsidRPr="00DF7A64">
        <w:t xml:space="preserve">, </w:t>
      </w:r>
      <w:r w:rsidRPr="00DF7A64">
        <w:t>人を傷つける</w:t>
      </w:r>
    </w:p>
    <w:p w14:paraId="467884FF" w14:textId="77777777" w:rsidR="00DF7A64" w:rsidRDefault="00DF7A64" w:rsidP="001C0408">
      <w:pPr>
        <w:ind w:firstLine="210"/>
      </w:pPr>
    </w:p>
    <w:p w14:paraId="1E337EFD" w14:textId="32ECB58D" w:rsidR="001C0408" w:rsidRDefault="001C0408" w:rsidP="001C0408">
      <w:pPr>
        <w:ind w:firstLine="210"/>
      </w:pPr>
      <w:r>
        <w:rPr>
          <w:rFonts w:hint="eastAsia"/>
        </w:rPr>
        <w:t>【元論文の採点基準】</w:t>
      </w:r>
    </w:p>
    <w:p w14:paraId="7D1558DB" w14:textId="77777777" w:rsidR="00DF7A64" w:rsidRDefault="00DF7A64" w:rsidP="001C0408">
      <w:pPr>
        <w:ind w:firstLine="210"/>
      </w:pPr>
      <w:r w:rsidRPr="00DF7A64">
        <w:t xml:space="preserve">2 pts = </w:t>
      </w:r>
      <w:proofErr w:type="gramStart"/>
      <w:r w:rsidRPr="00DF7A64">
        <w:t>weapons;</w:t>
      </w:r>
      <w:proofErr w:type="gramEnd"/>
    </w:p>
    <w:p w14:paraId="3DFDB35F" w14:textId="797448AF" w:rsidR="00DF7A64" w:rsidRDefault="00DF7A64" w:rsidP="001C0408">
      <w:pPr>
        <w:ind w:firstLine="210"/>
      </w:pPr>
      <w:r w:rsidRPr="00DF7A64">
        <w:t xml:space="preserve">1 </w:t>
      </w:r>
      <w:proofErr w:type="spellStart"/>
      <w:r w:rsidRPr="00DF7A64">
        <w:t>pt</w:t>
      </w:r>
      <w:proofErr w:type="spellEnd"/>
      <w:r w:rsidRPr="00DF7A64">
        <w:t xml:space="preserve"> = dangerous, both have a handle, can do damage</w:t>
      </w:r>
    </w:p>
    <w:p w14:paraId="61D8E726" w14:textId="59288B53" w:rsidR="00797CB2" w:rsidRDefault="00797CB2" w:rsidP="00797CB2">
      <w:pPr>
        <w:ind w:firstLine="210"/>
      </w:pPr>
    </w:p>
    <w:p w14:paraId="0375C5EC" w14:textId="3BC447B0" w:rsidR="00797CB2" w:rsidRDefault="00797CB2" w:rsidP="00797CB2">
      <w:pPr>
        <w:pStyle w:val="2"/>
      </w:pPr>
      <w:r>
        <w:rPr>
          <w:rFonts w:hint="eastAsia"/>
        </w:rPr>
        <w:lastRenderedPageBreak/>
        <w:t>みかん</w:t>
      </w:r>
      <w:r>
        <w:t xml:space="preserve"> – </w:t>
      </w:r>
      <w:r>
        <w:rPr>
          <w:rFonts w:hint="eastAsia"/>
        </w:rPr>
        <w:t>ボール（</w:t>
      </w:r>
      <w:r>
        <w:t>ORANGE - BALL</w:t>
      </w:r>
      <w:r>
        <w:rPr>
          <w:rFonts w:hint="eastAsia"/>
        </w:rPr>
        <w:t>）</w:t>
      </w:r>
    </w:p>
    <w:p w14:paraId="389B851B" w14:textId="17C2F26E" w:rsidR="001C0408" w:rsidRDefault="001C0408" w:rsidP="001C0408">
      <w:pPr>
        <w:ind w:firstLine="210"/>
      </w:pPr>
      <w:r>
        <w:rPr>
          <w:rFonts w:hint="eastAsia"/>
        </w:rPr>
        <w:t>【今回作成の採点基準案】</w:t>
      </w:r>
    </w:p>
    <w:p w14:paraId="2CDB232E" w14:textId="1A1B9CB7" w:rsidR="004E690E" w:rsidRDefault="004E690E" w:rsidP="001C0408">
      <w:pPr>
        <w:ind w:firstLine="210"/>
      </w:pPr>
      <w:r>
        <w:rPr>
          <w:rFonts w:hint="eastAsia"/>
        </w:rPr>
        <w:t>（カテゴリとしての円</w:t>
      </w:r>
      <w:r>
        <w:t>/</w:t>
      </w:r>
      <w:r>
        <w:rPr>
          <w:rFonts w:hint="eastAsia"/>
        </w:rPr>
        <w:t>球に言及されている）</w:t>
      </w:r>
    </w:p>
    <w:p w14:paraId="0F5E8DCD" w14:textId="1A310FCB" w:rsidR="00C97146" w:rsidRDefault="00C97146" w:rsidP="00C97146">
      <w:pPr>
        <w:ind w:firstLine="210"/>
      </w:pPr>
      <w:r w:rsidRPr="007F580F">
        <w:t xml:space="preserve">2 pts = </w:t>
      </w:r>
      <w:r w:rsidRPr="007F580F">
        <w:t>円形</w:t>
      </w:r>
      <w:r w:rsidRPr="007F580F">
        <w:rPr>
          <w:rFonts w:hint="eastAsia"/>
        </w:rPr>
        <w:t>,</w:t>
      </w:r>
      <w:r w:rsidRPr="007F580F">
        <w:t xml:space="preserve"> </w:t>
      </w:r>
      <w:r w:rsidRPr="007F580F">
        <w:t>球形</w:t>
      </w:r>
      <w:r>
        <w:rPr>
          <w:rFonts w:hint="eastAsia"/>
        </w:rPr>
        <w:t>/</w:t>
      </w:r>
      <w:r>
        <w:rPr>
          <w:rFonts w:hint="eastAsia"/>
        </w:rPr>
        <w:t>状</w:t>
      </w:r>
      <w:r w:rsidR="00FB3584">
        <w:t>/</w:t>
      </w:r>
      <w:r w:rsidR="00FB3584">
        <w:rPr>
          <w:rFonts w:hint="eastAsia"/>
        </w:rPr>
        <w:t>体</w:t>
      </w:r>
      <w:r w:rsidRPr="007F580F">
        <w:t>;</w:t>
      </w:r>
    </w:p>
    <w:p w14:paraId="023C7F9C" w14:textId="3F1B14EE" w:rsidR="00C97146" w:rsidRDefault="00C97146" w:rsidP="004E690E">
      <w:pPr>
        <w:ind w:firstLine="210"/>
      </w:pPr>
      <w:r w:rsidRPr="007F580F">
        <w:t xml:space="preserve">1 </w:t>
      </w:r>
      <w:proofErr w:type="spellStart"/>
      <w:r w:rsidRPr="007F580F">
        <w:t>pt</w:t>
      </w:r>
      <w:proofErr w:type="spellEnd"/>
      <w:r w:rsidRPr="007F580F">
        <w:t xml:space="preserve"> = </w:t>
      </w:r>
      <w:r w:rsidRPr="007F580F">
        <w:t>丸い</w:t>
      </w:r>
      <w:r w:rsidRPr="007F580F">
        <w:t xml:space="preserve">, </w:t>
      </w:r>
      <w:r w:rsidRPr="007F580F">
        <w:t>縁がない</w:t>
      </w:r>
      <w:r w:rsidRPr="007F580F">
        <w:t xml:space="preserve">, </w:t>
      </w:r>
      <w:r w:rsidR="00FC7960">
        <w:rPr>
          <w:rFonts w:hint="eastAsia"/>
        </w:rPr>
        <w:t>大きさ</w:t>
      </w:r>
      <w:r w:rsidR="00FC7960">
        <w:t>/</w:t>
      </w:r>
      <w:r w:rsidRPr="007F580F">
        <w:t>形が似ている</w:t>
      </w:r>
      <w:r w:rsidR="0074235A">
        <w:rPr>
          <w:rFonts w:hint="eastAsia"/>
        </w:rPr>
        <w:t>,</w:t>
      </w:r>
      <w:r w:rsidR="0074235A">
        <w:t xml:space="preserve"> </w:t>
      </w:r>
      <w:r w:rsidR="0074235A">
        <w:rPr>
          <w:rFonts w:hint="eastAsia"/>
        </w:rPr>
        <w:t>転がる</w:t>
      </w:r>
      <w:r w:rsidR="0074235A">
        <w:t xml:space="preserve">, </w:t>
      </w:r>
      <w:r w:rsidR="00FC7960">
        <w:rPr>
          <w:rFonts w:hint="eastAsia"/>
        </w:rPr>
        <w:t>手で持てる</w:t>
      </w:r>
    </w:p>
    <w:p w14:paraId="414E2471" w14:textId="77777777" w:rsidR="001C0408" w:rsidRDefault="001C0408" w:rsidP="001C0408">
      <w:pPr>
        <w:ind w:firstLine="210"/>
      </w:pPr>
    </w:p>
    <w:p w14:paraId="6DD8CF66" w14:textId="77777777" w:rsidR="001C0408" w:rsidRDefault="001C0408" w:rsidP="001C0408">
      <w:pPr>
        <w:ind w:firstLine="210"/>
      </w:pPr>
      <w:r>
        <w:rPr>
          <w:rFonts w:hint="eastAsia"/>
        </w:rPr>
        <w:t>【元論文の採点基準の邦訳】</w:t>
      </w:r>
    </w:p>
    <w:p w14:paraId="27086324" w14:textId="77777777" w:rsidR="007F580F" w:rsidRDefault="007F580F" w:rsidP="001C0408">
      <w:pPr>
        <w:ind w:firstLine="210"/>
      </w:pPr>
      <w:r w:rsidRPr="007F580F">
        <w:t xml:space="preserve">2 pts = </w:t>
      </w:r>
      <w:r w:rsidRPr="007F580F">
        <w:t>円形</w:t>
      </w:r>
      <w:r w:rsidRPr="007F580F">
        <w:t xml:space="preserve">, </w:t>
      </w:r>
      <w:r w:rsidRPr="007F580F">
        <w:t>球形</w:t>
      </w:r>
      <w:r w:rsidRPr="007F580F">
        <w:t>;</w:t>
      </w:r>
    </w:p>
    <w:p w14:paraId="31997FC8" w14:textId="07D03433" w:rsidR="001C0408" w:rsidRDefault="007F580F" w:rsidP="001C0408">
      <w:pPr>
        <w:ind w:firstLine="210"/>
      </w:pPr>
      <w:r w:rsidRPr="007F580F">
        <w:t xml:space="preserve">1 </w:t>
      </w:r>
      <w:proofErr w:type="spellStart"/>
      <w:r w:rsidRPr="007F580F">
        <w:t>pt</w:t>
      </w:r>
      <w:proofErr w:type="spellEnd"/>
      <w:r w:rsidRPr="007F580F">
        <w:t xml:space="preserve"> = </w:t>
      </w:r>
      <w:r w:rsidRPr="007F580F">
        <w:t>丸い</w:t>
      </w:r>
      <w:r w:rsidRPr="007F580F">
        <w:t xml:space="preserve">, </w:t>
      </w:r>
      <w:r w:rsidRPr="007F580F">
        <w:t>縁がない</w:t>
      </w:r>
      <w:r w:rsidRPr="007F580F">
        <w:t xml:space="preserve">, </w:t>
      </w:r>
      <w:r w:rsidRPr="007F580F">
        <w:t>形が似ている</w:t>
      </w:r>
    </w:p>
    <w:p w14:paraId="596F2D04" w14:textId="77777777" w:rsidR="007F580F" w:rsidRPr="007F580F" w:rsidRDefault="007F580F" w:rsidP="001C0408">
      <w:pPr>
        <w:ind w:firstLine="210"/>
      </w:pPr>
    </w:p>
    <w:p w14:paraId="68C7DBB8" w14:textId="77777777" w:rsidR="001C0408" w:rsidRDefault="001C0408" w:rsidP="001C0408">
      <w:pPr>
        <w:ind w:firstLine="210"/>
      </w:pPr>
      <w:r>
        <w:rPr>
          <w:rFonts w:hint="eastAsia"/>
        </w:rPr>
        <w:t>【元論文の採点基準】</w:t>
      </w:r>
    </w:p>
    <w:p w14:paraId="1760701B" w14:textId="77777777" w:rsidR="005004E5" w:rsidRDefault="005004E5" w:rsidP="00797CB2">
      <w:pPr>
        <w:ind w:firstLine="210"/>
      </w:pPr>
      <w:r w:rsidRPr="005004E5">
        <w:t xml:space="preserve">2 pts = round, </w:t>
      </w:r>
      <w:proofErr w:type="gramStart"/>
      <w:r w:rsidRPr="005004E5">
        <w:t>sphere;</w:t>
      </w:r>
      <w:proofErr w:type="gramEnd"/>
    </w:p>
    <w:p w14:paraId="73FF0B98" w14:textId="7062629B" w:rsidR="00797CB2" w:rsidRDefault="005004E5" w:rsidP="00797CB2">
      <w:pPr>
        <w:ind w:firstLine="210"/>
      </w:pPr>
      <w:r w:rsidRPr="005004E5">
        <w:t xml:space="preserve">1 </w:t>
      </w:r>
      <w:proofErr w:type="spellStart"/>
      <w:r w:rsidRPr="005004E5">
        <w:t>pt</w:t>
      </w:r>
      <w:proofErr w:type="spellEnd"/>
      <w:r w:rsidRPr="005004E5">
        <w:t xml:space="preserve"> = circle, endless, similar shape</w:t>
      </w:r>
    </w:p>
    <w:p w14:paraId="096DD57D" w14:textId="77777777" w:rsidR="007F580F" w:rsidRDefault="007F580F" w:rsidP="00797CB2">
      <w:pPr>
        <w:ind w:firstLine="210"/>
      </w:pPr>
    </w:p>
    <w:p w14:paraId="5616DC3F" w14:textId="00D4497D" w:rsidR="00797CB2" w:rsidRDefault="00797CB2" w:rsidP="00797CB2">
      <w:pPr>
        <w:pStyle w:val="2"/>
      </w:pPr>
      <w:r>
        <w:rPr>
          <w:rFonts w:hint="eastAsia"/>
        </w:rPr>
        <w:t>太陽</w:t>
      </w:r>
      <w:r>
        <w:t xml:space="preserve"> – </w:t>
      </w:r>
      <w:r>
        <w:rPr>
          <w:rFonts w:hint="eastAsia"/>
        </w:rPr>
        <w:t>電球（</w:t>
      </w:r>
      <w:r>
        <w:t>SUN - LIGHTBULB</w:t>
      </w:r>
      <w:r>
        <w:rPr>
          <w:rFonts w:hint="eastAsia"/>
        </w:rPr>
        <w:t>）</w:t>
      </w:r>
    </w:p>
    <w:p w14:paraId="5645074C" w14:textId="77777777" w:rsidR="001C0408" w:rsidRDefault="001C0408" w:rsidP="001C0408">
      <w:pPr>
        <w:ind w:firstLine="210"/>
      </w:pPr>
      <w:r>
        <w:rPr>
          <w:rFonts w:hint="eastAsia"/>
        </w:rPr>
        <w:t>【今回作成の採点基準案】</w:t>
      </w:r>
    </w:p>
    <w:p w14:paraId="3135C634" w14:textId="698CF1C5" w:rsidR="001C0408" w:rsidRDefault="004D3CFA" w:rsidP="001C0408">
      <w:pPr>
        <w:ind w:firstLine="210"/>
      </w:pPr>
      <w:r>
        <w:rPr>
          <w:rFonts w:hint="eastAsia"/>
        </w:rPr>
        <w:t>（「光を放つ」カテゴリであること）</w:t>
      </w:r>
    </w:p>
    <w:p w14:paraId="300021CA" w14:textId="480A13DB" w:rsidR="002E75B8" w:rsidRDefault="002E75B8" w:rsidP="002E75B8">
      <w:pPr>
        <w:ind w:firstLine="210"/>
      </w:pPr>
      <w:r w:rsidRPr="007102A6">
        <w:t xml:space="preserve">2 pts = </w:t>
      </w:r>
      <w:r w:rsidRPr="007102A6">
        <w:t>光を放つ</w:t>
      </w:r>
      <w:r w:rsidRPr="007102A6">
        <w:t>/</w:t>
      </w:r>
      <w:r w:rsidRPr="007102A6">
        <w:t>放出する</w:t>
      </w:r>
      <w:r w:rsidRPr="007102A6">
        <w:t>/</w:t>
      </w:r>
      <w:r w:rsidR="00865421">
        <w:rPr>
          <w:rFonts w:hint="eastAsia"/>
        </w:rPr>
        <w:t>発する</w:t>
      </w:r>
      <w:r w:rsidR="00865421">
        <w:t>/</w:t>
      </w:r>
      <w:r w:rsidRPr="007102A6">
        <w:t>もたらす</w:t>
      </w:r>
      <w:r w:rsidRPr="007102A6">
        <w:t xml:space="preserve">, </w:t>
      </w:r>
      <w:r w:rsidRPr="007102A6">
        <w:t>照らす</w:t>
      </w:r>
      <w:r w:rsidRPr="007102A6">
        <w:t xml:space="preserve">, </w:t>
      </w:r>
      <w:r w:rsidRPr="007102A6">
        <w:t>光源</w:t>
      </w:r>
      <w:r w:rsidR="005460D2">
        <w:rPr>
          <w:rFonts w:hint="eastAsia"/>
        </w:rPr>
        <w:t>（明かりとなるところ）</w:t>
      </w:r>
    </w:p>
    <w:p w14:paraId="101D1DF3" w14:textId="1BA40A6D" w:rsidR="002E75B8" w:rsidRDefault="002E75B8" w:rsidP="002E75B8">
      <w:pPr>
        <w:ind w:firstLine="210"/>
      </w:pPr>
      <w:r w:rsidRPr="007102A6">
        <w:t xml:space="preserve">1 </w:t>
      </w:r>
      <w:proofErr w:type="spellStart"/>
      <w:r w:rsidRPr="007102A6">
        <w:t>pt</w:t>
      </w:r>
      <w:proofErr w:type="spellEnd"/>
      <w:r w:rsidRPr="007102A6">
        <w:t xml:space="preserve"> = </w:t>
      </w:r>
      <w:r w:rsidRPr="007102A6">
        <w:t>明るい</w:t>
      </w:r>
      <w:r w:rsidR="00A75B36">
        <w:rPr>
          <w:rFonts w:hint="eastAsia"/>
        </w:rPr>
        <w:t>（明るさを提供する</w:t>
      </w:r>
      <w:r w:rsidR="00A75B36">
        <w:t>/</w:t>
      </w:r>
      <w:r w:rsidR="00A75B36">
        <w:rPr>
          <w:rFonts w:hint="eastAsia"/>
        </w:rPr>
        <w:t>明るくできる）</w:t>
      </w:r>
      <w:r w:rsidRPr="007102A6">
        <w:t xml:space="preserve">, </w:t>
      </w:r>
      <w:r w:rsidR="00A75B36">
        <w:rPr>
          <w:rFonts w:hint="eastAsia"/>
        </w:rPr>
        <w:t>（光り）</w:t>
      </w:r>
      <w:r w:rsidRPr="007102A6">
        <w:t>輝いている</w:t>
      </w:r>
      <w:r w:rsidR="00A75B36">
        <w:rPr>
          <w:rFonts w:hint="eastAsia"/>
        </w:rPr>
        <w:t>,</w:t>
      </w:r>
      <w:r w:rsidR="00A75B36">
        <w:t xml:space="preserve"> </w:t>
      </w:r>
      <w:r w:rsidR="00A75B36">
        <w:rPr>
          <w:rFonts w:hint="eastAsia"/>
        </w:rPr>
        <w:t>眩しい</w:t>
      </w:r>
      <w:r w:rsidR="00A75B36">
        <w:t xml:space="preserve">, </w:t>
      </w:r>
      <w:r w:rsidR="00A75B36">
        <w:rPr>
          <w:rFonts w:hint="eastAsia"/>
        </w:rPr>
        <w:t>熱を持つ</w:t>
      </w:r>
    </w:p>
    <w:p w14:paraId="3923DDC8" w14:textId="77777777" w:rsidR="002E75B8" w:rsidRDefault="002E75B8" w:rsidP="001C0408">
      <w:pPr>
        <w:ind w:firstLine="210"/>
      </w:pPr>
    </w:p>
    <w:p w14:paraId="77017953" w14:textId="77777777" w:rsidR="001C0408" w:rsidRDefault="001C0408" w:rsidP="001C0408">
      <w:pPr>
        <w:ind w:firstLine="210"/>
      </w:pPr>
      <w:r>
        <w:rPr>
          <w:rFonts w:hint="eastAsia"/>
        </w:rPr>
        <w:t>【元論文の採点基準の邦訳】</w:t>
      </w:r>
    </w:p>
    <w:p w14:paraId="6F34EAB2" w14:textId="263CA0B1" w:rsidR="007102A6" w:rsidRDefault="007102A6" w:rsidP="001C0408">
      <w:pPr>
        <w:ind w:firstLine="210"/>
      </w:pPr>
      <w:r w:rsidRPr="007102A6">
        <w:t xml:space="preserve">2 pts = </w:t>
      </w:r>
      <w:r w:rsidRPr="007102A6">
        <w:t>光を放つ</w:t>
      </w:r>
      <w:r w:rsidRPr="007102A6">
        <w:t>/</w:t>
      </w:r>
      <w:r w:rsidRPr="007102A6">
        <w:t>放出する</w:t>
      </w:r>
      <w:r w:rsidRPr="007102A6">
        <w:t>/</w:t>
      </w:r>
      <w:r w:rsidRPr="007102A6">
        <w:rPr>
          <w:rFonts w:hint="eastAsia"/>
        </w:rPr>
        <w:t>も</w:t>
      </w:r>
      <w:r w:rsidRPr="007102A6">
        <w:t>たらす</w:t>
      </w:r>
      <w:r w:rsidRPr="007102A6">
        <w:t xml:space="preserve">, </w:t>
      </w:r>
      <w:r w:rsidRPr="007102A6">
        <w:t>照らす</w:t>
      </w:r>
      <w:r w:rsidRPr="007102A6">
        <w:t xml:space="preserve">, </w:t>
      </w:r>
      <w:r w:rsidRPr="007102A6">
        <w:t>光源</w:t>
      </w:r>
      <w:r w:rsidRPr="007102A6">
        <w:t>;</w:t>
      </w:r>
    </w:p>
    <w:p w14:paraId="0E986D73" w14:textId="32A4DF55" w:rsidR="001C0408" w:rsidRDefault="007102A6" w:rsidP="001C0408">
      <w:pPr>
        <w:ind w:firstLine="210"/>
      </w:pPr>
      <w:r w:rsidRPr="007102A6">
        <w:t xml:space="preserve">1 </w:t>
      </w:r>
      <w:proofErr w:type="spellStart"/>
      <w:r w:rsidRPr="007102A6">
        <w:t>pt</w:t>
      </w:r>
      <w:proofErr w:type="spellEnd"/>
      <w:r w:rsidRPr="007102A6">
        <w:t xml:space="preserve"> = </w:t>
      </w:r>
      <w:r w:rsidRPr="007102A6">
        <w:t>明るい</w:t>
      </w:r>
      <w:r w:rsidRPr="007102A6">
        <w:rPr>
          <w:rFonts w:hint="eastAsia"/>
        </w:rPr>
        <w:t>,</w:t>
      </w:r>
      <w:r w:rsidRPr="007102A6">
        <w:t>輝いている</w:t>
      </w:r>
    </w:p>
    <w:p w14:paraId="67962D84" w14:textId="77777777" w:rsidR="007102A6" w:rsidRDefault="007102A6" w:rsidP="001C0408">
      <w:pPr>
        <w:ind w:firstLine="210"/>
      </w:pPr>
    </w:p>
    <w:p w14:paraId="08AB97D8" w14:textId="243C757A" w:rsidR="001C0408" w:rsidRDefault="001C0408" w:rsidP="001C0408">
      <w:pPr>
        <w:ind w:firstLine="210"/>
      </w:pPr>
      <w:r>
        <w:rPr>
          <w:rFonts w:hint="eastAsia"/>
        </w:rPr>
        <w:t>【元論文の採点基準】</w:t>
      </w:r>
    </w:p>
    <w:p w14:paraId="1B5061D9" w14:textId="77777777" w:rsidR="0005592C" w:rsidRDefault="0005592C" w:rsidP="001C0408">
      <w:pPr>
        <w:ind w:firstLine="210"/>
      </w:pPr>
      <w:r w:rsidRPr="0005592C">
        <w:t xml:space="preserve">2 pts = emit/give/provide light, illuminate, source of </w:t>
      </w:r>
      <w:proofErr w:type="gramStart"/>
      <w:r w:rsidRPr="0005592C">
        <w:t>light</w:t>
      </w:r>
      <w:r>
        <w:t>;</w:t>
      </w:r>
      <w:proofErr w:type="gramEnd"/>
    </w:p>
    <w:p w14:paraId="3E737C59" w14:textId="3B71E44E" w:rsidR="0005592C" w:rsidRDefault="0005592C" w:rsidP="001C0408">
      <w:pPr>
        <w:ind w:firstLine="210"/>
      </w:pPr>
      <w:r w:rsidRPr="0005592C">
        <w:t xml:space="preserve">1 </w:t>
      </w:r>
      <w:proofErr w:type="spellStart"/>
      <w:r w:rsidRPr="0005592C">
        <w:t>pt</w:t>
      </w:r>
      <w:proofErr w:type="spellEnd"/>
      <w:r w:rsidRPr="0005592C">
        <w:t xml:space="preserve"> = bright, shiny</w:t>
      </w:r>
    </w:p>
    <w:p w14:paraId="6B13FCCD" w14:textId="78D62DBF" w:rsidR="00797CB2" w:rsidRDefault="00797CB2" w:rsidP="00797CB2">
      <w:pPr>
        <w:ind w:firstLine="210"/>
      </w:pPr>
    </w:p>
    <w:p w14:paraId="4BA5E5B5" w14:textId="1319EDB6" w:rsidR="00797CB2" w:rsidRDefault="00797CB2" w:rsidP="006E420F">
      <w:pPr>
        <w:pStyle w:val="2"/>
      </w:pPr>
      <w:r>
        <w:t xml:space="preserve">紙 – </w:t>
      </w:r>
      <w:r>
        <w:rPr>
          <w:rFonts w:hint="eastAsia"/>
        </w:rPr>
        <w:t>葉っぱ（</w:t>
      </w:r>
      <w:r>
        <w:t>PAPER - LEAF</w:t>
      </w:r>
      <w:r>
        <w:rPr>
          <w:rFonts w:hint="eastAsia"/>
        </w:rPr>
        <w:t>）</w:t>
      </w:r>
    </w:p>
    <w:p w14:paraId="39ECDC63" w14:textId="45C9ED26" w:rsidR="001C0408" w:rsidRDefault="001C0408" w:rsidP="001C0408">
      <w:pPr>
        <w:ind w:firstLine="210"/>
      </w:pPr>
      <w:r>
        <w:rPr>
          <w:rFonts w:hint="eastAsia"/>
        </w:rPr>
        <w:t>【今回作成の採点基準案】</w:t>
      </w:r>
    </w:p>
    <w:p w14:paraId="6E9BAADC" w14:textId="52A06F46" w:rsidR="00631582" w:rsidRDefault="00631582" w:rsidP="001C0408">
      <w:pPr>
        <w:ind w:firstLine="210"/>
      </w:pPr>
      <w:r>
        <w:rPr>
          <w:rFonts w:hint="eastAsia"/>
        </w:rPr>
        <w:t>（シートであること、あるいは植物</w:t>
      </w:r>
      <w:r>
        <w:t>/</w:t>
      </w:r>
      <w:r>
        <w:rPr>
          <w:rFonts w:hint="eastAsia"/>
        </w:rPr>
        <w:t>木製であることに言及している）</w:t>
      </w:r>
    </w:p>
    <w:p w14:paraId="108E5F0F" w14:textId="7A9501BD" w:rsidR="00A45165" w:rsidRDefault="00A45165" w:rsidP="00A45165">
      <w:pPr>
        <w:ind w:firstLine="210"/>
      </w:pPr>
      <w:r w:rsidRPr="00647C4F">
        <w:t xml:space="preserve">2 pts = </w:t>
      </w:r>
      <w:r w:rsidRPr="00647C4F">
        <w:t>平坦な</w:t>
      </w:r>
      <w:r w:rsidRPr="00647C4F">
        <w:t>/</w:t>
      </w:r>
      <w:r w:rsidRPr="00647C4F">
        <w:t>薄いシート</w:t>
      </w:r>
      <w:r w:rsidRPr="00647C4F">
        <w:t xml:space="preserve">, </w:t>
      </w:r>
      <w:r w:rsidRPr="00647C4F">
        <w:t>植物</w:t>
      </w:r>
      <w:r w:rsidRPr="00647C4F">
        <w:t>/</w:t>
      </w:r>
      <w:r w:rsidRPr="00647C4F">
        <w:t>木製</w:t>
      </w:r>
      <w:r w:rsidR="007C41E6">
        <w:rPr>
          <w:rFonts w:hint="eastAsia"/>
        </w:rPr>
        <w:t>（木からできている）</w:t>
      </w:r>
      <w:r w:rsidR="007C41E6">
        <w:t>,</w:t>
      </w:r>
      <w:r w:rsidR="003C0FCF">
        <w:t xml:space="preserve"> </w:t>
      </w:r>
      <w:r w:rsidR="003C0FCF">
        <w:rPr>
          <w:rFonts w:hint="eastAsia"/>
        </w:rPr>
        <w:t>植物繊維</w:t>
      </w:r>
      <w:commentRangeStart w:id="30"/>
      <w:ins w:id="31" w:author="Oka Ryunosuke" w:date="2023-02-13T22:27:00Z">
        <w:r w:rsidR="001B772C">
          <w:t>/</w:t>
        </w:r>
        <w:r w:rsidR="001B772C">
          <w:rPr>
            <w:rFonts w:hint="eastAsia"/>
          </w:rPr>
          <w:t>セルロース</w:t>
        </w:r>
        <w:commentRangeEnd w:id="30"/>
        <w:r w:rsidR="001B772C">
          <w:rPr>
            <w:rStyle w:val="a4"/>
          </w:rPr>
          <w:commentReference w:id="30"/>
        </w:r>
      </w:ins>
      <w:r w:rsidR="003C0FCF">
        <w:rPr>
          <w:rFonts w:hint="eastAsia"/>
        </w:rPr>
        <w:t>でできている</w:t>
      </w:r>
      <w:r w:rsidR="007C41E6">
        <w:t xml:space="preserve"> </w:t>
      </w:r>
    </w:p>
    <w:p w14:paraId="40E180B7" w14:textId="02D1E20A" w:rsidR="00A45165" w:rsidRDefault="00A45165" w:rsidP="00A45165">
      <w:pPr>
        <w:ind w:firstLine="210"/>
      </w:pPr>
      <w:r w:rsidRPr="00647C4F">
        <w:t xml:space="preserve">1 </w:t>
      </w:r>
      <w:proofErr w:type="spellStart"/>
      <w:r w:rsidRPr="00647C4F">
        <w:t>pt</w:t>
      </w:r>
      <w:proofErr w:type="spellEnd"/>
      <w:r w:rsidRPr="00647C4F">
        <w:t xml:space="preserve"> = </w:t>
      </w:r>
      <w:r w:rsidRPr="00647C4F">
        <w:t>引き裂ける</w:t>
      </w:r>
      <w:r w:rsidR="00071FBB">
        <w:t>/</w:t>
      </w:r>
      <w:r w:rsidR="00071FBB">
        <w:rPr>
          <w:rFonts w:hint="eastAsia"/>
        </w:rPr>
        <w:t>千切れる</w:t>
      </w:r>
      <w:r w:rsidR="005B1D79">
        <w:rPr>
          <w:rFonts w:hint="eastAsia"/>
        </w:rPr>
        <w:t>/</w:t>
      </w:r>
      <w:r w:rsidR="005B1D79">
        <w:rPr>
          <w:rFonts w:hint="eastAsia"/>
        </w:rPr>
        <w:t>折れ曲がる</w:t>
      </w:r>
      <w:r w:rsidRPr="00647C4F">
        <w:rPr>
          <w:rFonts w:hint="eastAsia"/>
        </w:rPr>
        <w:t>,</w:t>
      </w:r>
      <w:r w:rsidRPr="00647C4F">
        <w:t xml:space="preserve"> </w:t>
      </w:r>
      <w:r w:rsidRPr="00647C4F">
        <w:t>ものを包める</w:t>
      </w:r>
      <w:r w:rsidRPr="00647C4F">
        <w:t xml:space="preserve">, </w:t>
      </w:r>
      <w:r w:rsidRPr="00647C4F">
        <w:t>軽い</w:t>
      </w:r>
      <w:r w:rsidRPr="00647C4F">
        <w:t xml:space="preserve">, </w:t>
      </w:r>
      <w:r w:rsidRPr="00647C4F">
        <w:t>脆い</w:t>
      </w:r>
      <w:r w:rsidR="00A15AD7">
        <w:rPr>
          <w:rFonts w:hint="eastAsia"/>
        </w:rPr>
        <w:t>,</w:t>
      </w:r>
      <w:r w:rsidR="00A15AD7">
        <w:t xml:space="preserve"> </w:t>
      </w:r>
      <w:commentRangeStart w:id="32"/>
      <w:ins w:id="33" w:author="Oka Ryunosuke" w:date="2023-02-18T15:25:00Z">
        <w:r w:rsidR="00254C82">
          <w:rPr>
            <w:rFonts w:hint="eastAsia"/>
          </w:rPr>
          <w:t>（シートについて言及されていない）</w:t>
        </w:r>
      </w:ins>
      <w:r w:rsidR="00A15AD7">
        <w:rPr>
          <w:rFonts w:hint="eastAsia"/>
        </w:rPr>
        <w:t>薄い</w:t>
      </w:r>
      <w:ins w:id="34" w:author="Oka Ryunosuke" w:date="2023-02-18T15:26:00Z">
        <w:r w:rsidR="00254C82">
          <w:t>/</w:t>
        </w:r>
      </w:ins>
      <w:ins w:id="35" w:author="Oka Ryunosuke" w:date="2023-02-18T15:25:00Z">
        <w:r w:rsidR="00254C82">
          <w:rPr>
            <w:rFonts w:hint="eastAsia"/>
          </w:rPr>
          <w:t>平たい</w:t>
        </w:r>
      </w:ins>
      <w:commentRangeEnd w:id="32"/>
      <w:ins w:id="36" w:author="Oka Ryunosuke" w:date="2023-02-18T15:27:00Z">
        <w:r w:rsidR="00034D24">
          <w:rPr>
            <w:rStyle w:val="a4"/>
          </w:rPr>
          <w:commentReference w:id="32"/>
        </w:r>
      </w:ins>
      <w:del w:id="37" w:author="Oka Ryunosuke" w:date="2023-02-18T15:25:00Z">
        <w:r w:rsidR="00A15AD7" w:rsidDel="00254C82">
          <w:rPr>
            <w:rFonts w:hint="eastAsia"/>
          </w:rPr>
          <w:delText>（シートについて言及されていない）</w:delText>
        </w:r>
      </w:del>
      <w:r w:rsidR="0099645A">
        <w:rPr>
          <w:rFonts w:hint="eastAsia"/>
        </w:rPr>
        <w:t>,</w:t>
      </w:r>
      <w:r w:rsidR="0099645A">
        <w:t xml:space="preserve"> </w:t>
      </w:r>
      <w:r w:rsidR="00312D2E">
        <w:rPr>
          <w:rFonts w:hint="eastAsia"/>
        </w:rPr>
        <w:t>燃えやすい</w:t>
      </w:r>
      <w:r w:rsidR="00312D2E">
        <w:t xml:space="preserve">, </w:t>
      </w:r>
      <w:r w:rsidR="00312D2E">
        <w:rPr>
          <w:rFonts w:hint="eastAsia"/>
        </w:rPr>
        <w:t>書き込むことができる</w:t>
      </w:r>
      <w:r w:rsidR="00312D2E">
        <w:t xml:space="preserve">, </w:t>
      </w:r>
      <w:r w:rsidR="00E53DB6">
        <w:rPr>
          <w:rFonts w:hint="eastAsia"/>
        </w:rPr>
        <w:t>連絡手段になる</w:t>
      </w:r>
    </w:p>
    <w:p w14:paraId="4ECF8E2B" w14:textId="77777777" w:rsidR="001C0408" w:rsidRPr="00A45165" w:rsidRDefault="001C0408" w:rsidP="001C0408">
      <w:pPr>
        <w:ind w:firstLine="210"/>
      </w:pPr>
    </w:p>
    <w:p w14:paraId="0B8DD70C" w14:textId="3A98DE11" w:rsidR="001C0408" w:rsidRDefault="001C0408" w:rsidP="001C0408">
      <w:pPr>
        <w:ind w:firstLine="210"/>
      </w:pPr>
      <w:r>
        <w:rPr>
          <w:rFonts w:hint="eastAsia"/>
        </w:rPr>
        <w:t>【元論文の採点基準の邦訳】</w:t>
      </w:r>
    </w:p>
    <w:p w14:paraId="1E51B2D5" w14:textId="77777777" w:rsidR="00647C4F" w:rsidRDefault="00647C4F" w:rsidP="001C0408">
      <w:pPr>
        <w:ind w:firstLine="210"/>
      </w:pPr>
      <w:r w:rsidRPr="00647C4F">
        <w:t xml:space="preserve">2 pts = </w:t>
      </w:r>
      <w:r w:rsidRPr="00647C4F">
        <w:t>平坦な</w:t>
      </w:r>
      <w:r w:rsidRPr="00647C4F">
        <w:t>/</w:t>
      </w:r>
      <w:r w:rsidRPr="00647C4F">
        <w:t>薄いシート</w:t>
      </w:r>
      <w:r w:rsidRPr="00647C4F">
        <w:t xml:space="preserve">, </w:t>
      </w:r>
      <w:r w:rsidRPr="00647C4F">
        <w:t>植物</w:t>
      </w:r>
      <w:r w:rsidRPr="00647C4F">
        <w:t>/</w:t>
      </w:r>
      <w:r w:rsidRPr="00647C4F">
        <w:t>木製</w:t>
      </w:r>
      <w:r w:rsidRPr="00647C4F">
        <w:t>;</w:t>
      </w:r>
    </w:p>
    <w:p w14:paraId="158C0353" w14:textId="6ADC3E5F" w:rsidR="00647C4F" w:rsidRDefault="00647C4F" w:rsidP="001C0408">
      <w:pPr>
        <w:ind w:firstLine="210"/>
      </w:pPr>
      <w:r w:rsidRPr="00647C4F">
        <w:t xml:space="preserve">1 </w:t>
      </w:r>
      <w:proofErr w:type="spellStart"/>
      <w:r w:rsidRPr="00647C4F">
        <w:t>pt</w:t>
      </w:r>
      <w:proofErr w:type="spellEnd"/>
      <w:r w:rsidRPr="00647C4F">
        <w:t xml:space="preserve"> = </w:t>
      </w:r>
      <w:r w:rsidRPr="00647C4F">
        <w:t>引き裂ける</w:t>
      </w:r>
      <w:r w:rsidRPr="00647C4F">
        <w:t xml:space="preserve">, </w:t>
      </w:r>
      <w:r w:rsidRPr="00647C4F">
        <w:t>ものを包める</w:t>
      </w:r>
      <w:r w:rsidRPr="00647C4F">
        <w:t xml:space="preserve">, </w:t>
      </w:r>
      <w:r w:rsidRPr="00647C4F">
        <w:t>軽い</w:t>
      </w:r>
      <w:r w:rsidRPr="00647C4F">
        <w:t xml:space="preserve">, </w:t>
      </w:r>
      <w:r w:rsidRPr="00647C4F">
        <w:t>脆い</w:t>
      </w:r>
    </w:p>
    <w:p w14:paraId="5B7FAF84" w14:textId="77777777" w:rsidR="001C0408" w:rsidRDefault="001C0408" w:rsidP="001C0408">
      <w:pPr>
        <w:ind w:firstLine="210"/>
      </w:pPr>
    </w:p>
    <w:p w14:paraId="4C7D31B8" w14:textId="2307CB1F" w:rsidR="001C0408" w:rsidRDefault="001C0408" w:rsidP="001C0408">
      <w:pPr>
        <w:ind w:firstLine="210"/>
      </w:pPr>
      <w:r>
        <w:rPr>
          <w:rFonts w:hint="eastAsia"/>
        </w:rPr>
        <w:t>【元論文の採点基準】</w:t>
      </w:r>
    </w:p>
    <w:p w14:paraId="2540E467" w14:textId="77777777" w:rsidR="0039402C" w:rsidRDefault="0039402C" w:rsidP="001C0408">
      <w:pPr>
        <w:ind w:firstLine="210"/>
      </w:pPr>
      <w:r w:rsidRPr="0039402C">
        <w:t xml:space="preserve">2 pts = flat/thin sheet, plant/tree </w:t>
      </w:r>
      <w:proofErr w:type="gramStart"/>
      <w:r w:rsidRPr="0039402C">
        <w:t>product;</w:t>
      </w:r>
      <w:proofErr w:type="gramEnd"/>
    </w:p>
    <w:p w14:paraId="7D082A3E" w14:textId="71A0148A" w:rsidR="0039402C" w:rsidRDefault="0039402C" w:rsidP="001C0408">
      <w:pPr>
        <w:ind w:firstLine="210"/>
      </w:pPr>
      <w:r w:rsidRPr="0039402C">
        <w:t xml:space="preserve">1 </w:t>
      </w:r>
      <w:proofErr w:type="spellStart"/>
      <w:r w:rsidRPr="0039402C">
        <w:t>pt</w:t>
      </w:r>
      <w:proofErr w:type="spellEnd"/>
      <w:r w:rsidRPr="0039402C">
        <w:t xml:space="preserve"> = can be torn, can wrap things, light weight, fragile</w:t>
      </w:r>
    </w:p>
    <w:p w14:paraId="64C118BC" w14:textId="5EDED849" w:rsidR="00797CB2" w:rsidRDefault="00797CB2" w:rsidP="00797CB2">
      <w:pPr>
        <w:ind w:firstLine="210"/>
      </w:pPr>
    </w:p>
    <w:p w14:paraId="261C4941" w14:textId="7DC7E9F4" w:rsidR="00797CB2" w:rsidRDefault="00797CB2" w:rsidP="006E420F">
      <w:pPr>
        <w:pStyle w:val="2"/>
      </w:pPr>
      <w:r>
        <w:rPr>
          <w:rFonts w:hint="eastAsia"/>
        </w:rPr>
        <w:t>山頂</w:t>
      </w:r>
      <w:r>
        <w:t xml:space="preserve"> – </w:t>
      </w:r>
      <w:r>
        <w:rPr>
          <w:rFonts w:hint="eastAsia"/>
        </w:rPr>
        <w:t>針（</w:t>
      </w:r>
      <w:r>
        <w:t>PEAK - NEEDLE</w:t>
      </w:r>
      <w:r>
        <w:rPr>
          <w:rFonts w:hint="eastAsia"/>
        </w:rPr>
        <w:t>）</w:t>
      </w:r>
    </w:p>
    <w:p w14:paraId="79E946B8" w14:textId="6D8621E3" w:rsidR="001C0408" w:rsidRDefault="001C0408" w:rsidP="001C0408">
      <w:pPr>
        <w:ind w:firstLine="210"/>
      </w:pPr>
      <w:r>
        <w:rPr>
          <w:rFonts w:hint="eastAsia"/>
        </w:rPr>
        <w:t>【今回作成の採点基準案】</w:t>
      </w:r>
    </w:p>
    <w:p w14:paraId="4DCF03D7" w14:textId="5F2FAA42" w:rsidR="0044204D" w:rsidRDefault="0044204D" w:rsidP="001C0408">
      <w:pPr>
        <w:ind w:firstLine="210"/>
      </w:pPr>
      <w:r>
        <w:rPr>
          <w:rFonts w:hint="eastAsia"/>
        </w:rPr>
        <w:t>（尖っていることについて言及している）</w:t>
      </w:r>
    </w:p>
    <w:p w14:paraId="66767971" w14:textId="31B85D7E" w:rsidR="00BC72F2" w:rsidRDefault="00BC72F2" w:rsidP="00BC72F2">
      <w:pPr>
        <w:ind w:firstLine="210"/>
      </w:pPr>
      <w:r w:rsidRPr="009657CF">
        <w:t xml:space="preserve">2 pts = </w:t>
      </w:r>
      <w:r w:rsidR="00A227E1">
        <w:rPr>
          <w:rFonts w:hint="eastAsia"/>
        </w:rPr>
        <w:t>（</w:t>
      </w:r>
      <w:r w:rsidRPr="009657CF">
        <w:t>先端が</w:t>
      </w:r>
      <w:r w:rsidR="00A227E1">
        <w:rPr>
          <w:rFonts w:hint="eastAsia"/>
        </w:rPr>
        <w:t>）</w:t>
      </w:r>
      <w:r w:rsidRPr="009657CF">
        <w:t>尖っている</w:t>
      </w:r>
      <w:r w:rsidRPr="009657CF">
        <w:t xml:space="preserve">, </w:t>
      </w:r>
      <w:r w:rsidRPr="009657CF">
        <w:t>先のとがっている</w:t>
      </w:r>
      <w:r w:rsidRPr="009657CF">
        <w:t xml:space="preserve">, </w:t>
      </w:r>
      <w:r w:rsidRPr="009657CF">
        <w:t>凸型</w:t>
      </w:r>
      <w:commentRangeStart w:id="38"/>
      <w:ins w:id="39" w:author="Oka Ryunosuke" w:date="2023-02-18T15:31:00Z">
        <w:r w:rsidR="00D47911">
          <w:t xml:space="preserve">, </w:t>
        </w:r>
      </w:ins>
      <w:ins w:id="40" w:author="Oka Ryunosuke" w:date="2023-02-18T15:32:00Z">
        <w:r w:rsidR="00D47911">
          <w:rPr>
            <w:rFonts w:hint="eastAsia"/>
          </w:rPr>
          <w:t>とがり</w:t>
        </w:r>
        <w:commentRangeEnd w:id="38"/>
        <w:r w:rsidR="00D47911">
          <w:rPr>
            <w:rStyle w:val="a4"/>
          </w:rPr>
          <w:commentReference w:id="38"/>
        </w:r>
      </w:ins>
      <w:r w:rsidRPr="009657CF">
        <w:rPr>
          <w:rFonts w:hint="eastAsia"/>
        </w:rPr>
        <w:t>;</w:t>
      </w:r>
    </w:p>
    <w:p w14:paraId="6A1DE2C1" w14:textId="591E9A40" w:rsidR="00BC72F2" w:rsidRPr="00B331BE" w:rsidRDefault="00BC72F2" w:rsidP="00BC72F2">
      <w:pPr>
        <w:ind w:firstLine="210"/>
      </w:pPr>
      <w:r w:rsidRPr="009657CF">
        <w:t xml:space="preserve">1 </w:t>
      </w:r>
      <w:proofErr w:type="spellStart"/>
      <w:r w:rsidRPr="009657CF">
        <w:t>pt</w:t>
      </w:r>
      <w:proofErr w:type="spellEnd"/>
      <w:r w:rsidRPr="009657CF">
        <w:t xml:space="preserve"> = </w:t>
      </w:r>
      <w:r w:rsidRPr="009657CF">
        <w:t>鋭い</w:t>
      </w:r>
      <w:r w:rsidRPr="009657CF">
        <w:t xml:space="preserve">, </w:t>
      </w:r>
      <w:r w:rsidRPr="009657CF">
        <w:t>棒状</w:t>
      </w:r>
      <w:r w:rsidRPr="009657CF">
        <w:t xml:space="preserve">, </w:t>
      </w:r>
      <w:r w:rsidRPr="009657CF">
        <w:t>突くことができる</w:t>
      </w:r>
      <w:r w:rsidR="007B3D63">
        <w:rPr>
          <w:rFonts w:hint="eastAsia"/>
        </w:rPr>
        <w:t>,</w:t>
      </w:r>
      <w:r w:rsidR="007B3D63">
        <w:t xml:space="preserve"> </w:t>
      </w:r>
      <w:r w:rsidR="007B3D63">
        <w:rPr>
          <w:rFonts w:hint="eastAsia"/>
        </w:rPr>
        <w:t>先端が細い</w:t>
      </w:r>
      <w:r w:rsidR="007B3D63">
        <w:t xml:space="preserve">, </w:t>
      </w:r>
      <w:r w:rsidR="007B3D63">
        <w:rPr>
          <w:rFonts w:hint="eastAsia"/>
        </w:rPr>
        <w:t>頂点がある</w:t>
      </w:r>
    </w:p>
    <w:p w14:paraId="054AE9BF" w14:textId="77777777" w:rsidR="001C0408" w:rsidRPr="00BC72F2" w:rsidRDefault="001C0408" w:rsidP="001C0408">
      <w:pPr>
        <w:ind w:firstLine="210"/>
      </w:pPr>
    </w:p>
    <w:p w14:paraId="25F60341" w14:textId="6441CC18" w:rsidR="001C0408" w:rsidRDefault="001C0408" w:rsidP="001C0408">
      <w:pPr>
        <w:ind w:firstLine="210"/>
      </w:pPr>
      <w:r>
        <w:rPr>
          <w:rFonts w:hint="eastAsia"/>
        </w:rPr>
        <w:t>【元論文の採点基準の邦訳】</w:t>
      </w:r>
    </w:p>
    <w:p w14:paraId="1EF88BFF" w14:textId="77777777" w:rsidR="009657CF" w:rsidRDefault="009657CF" w:rsidP="001C0408">
      <w:pPr>
        <w:ind w:firstLine="210"/>
      </w:pPr>
      <w:r w:rsidRPr="009657CF">
        <w:t xml:space="preserve">2 pts = </w:t>
      </w:r>
      <w:r w:rsidRPr="009657CF">
        <w:t>先端が尖っている</w:t>
      </w:r>
      <w:r w:rsidRPr="009657CF">
        <w:t xml:space="preserve">, </w:t>
      </w:r>
      <w:r w:rsidRPr="009657CF">
        <w:t>先のとがっている</w:t>
      </w:r>
      <w:r w:rsidRPr="009657CF">
        <w:t xml:space="preserve">, </w:t>
      </w:r>
      <w:r w:rsidRPr="009657CF">
        <w:t>凸型</w:t>
      </w:r>
      <w:r w:rsidRPr="009657CF">
        <w:t>;</w:t>
      </w:r>
    </w:p>
    <w:p w14:paraId="4B3F96CD" w14:textId="43FEBF2A" w:rsidR="009657CF" w:rsidRDefault="009657CF" w:rsidP="001C0408">
      <w:pPr>
        <w:ind w:firstLine="210"/>
      </w:pPr>
      <w:r w:rsidRPr="009657CF">
        <w:t xml:space="preserve">1 </w:t>
      </w:r>
      <w:proofErr w:type="spellStart"/>
      <w:r w:rsidRPr="009657CF">
        <w:t>pt</w:t>
      </w:r>
      <w:proofErr w:type="spellEnd"/>
      <w:r w:rsidRPr="009657CF">
        <w:t xml:space="preserve"> = </w:t>
      </w:r>
      <w:r w:rsidRPr="009657CF">
        <w:t>鋭い</w:t>
      </w:r>
      <w:r w:rsidRPr="009657CF">
        <w:t xml:space="preserve">, </w:t>
      </w:r>
      <w:r w:rsidRPr="009657CF">
        <w:t>棒状</w:t>
      </w:r>
      <w:r w:rsidRPr="009657CF">
        <w:t xml:space="preserve">, </w:t>
      </w:r>
      <w:r w:rsidRPr="009657CF">
        <w:t>突くことができる</w:t>
      </w:r>
    </w:p>
    <w:p w14:paraId="69E7974C" w14:textId="77777777" w:rsidR="001C0408" w:rsidRDefault="001C0408" w:rsidP="001C0408">
      <w:pPr>
        <w:ind w:firstLine="210"/>
      </w:pPr>
    </w:p>
    <w:p w14:paraId="74A431C5" w14:textId="47BADA68" w:rsidR="001C0408" w:rsidRDefault="001C0408" w:rsidP="001C0408">
      <w:pPr>
        <w:ind w:firstLine="210"/>
      </w:pPr>
      <w:r>
        <w:rPr>
          <w:rFonts w:hint="eastAsia"/>
        </w:rPr>
        <w:t>【元論文の採点基準】</w:t>
      </w:r>
    </w:p>
    <w:p w14:paraId="333D7969" w14:textId="77777777" w:rsidR="00775AB9" w:rsidRDefault="00775AB9" w:rsidP="001C0408">
      <w:pPr>
        <w:ind w:firstLine="210"/>
      </w:pPr>
      <w:r w:rsidRPr="00775AB9">
        <w:t xml:space="preserve">2 pts = pointed tip, pointy/pointed, </w:t>
      </w:r>
      <w:proofErr w:type="gramStart"/>
      <w:r w:rsidRPr="00775AB9">
        <w:t>convex;</w:t>
      </w:r>
      <w:proofErr w:type="gramEnd"/>
    </w:p>
    <w:p w14:paraId="6659B579" w14:textId="1F5FA4AE" w:rsidR="00775AB9" w:rsidRDefault="00775AB9" w:rsidP="001C0408">
      <w:pPr>
        <w:ind w:firstLine="210"/>
      </w:pPr>
      <w:r w:rsidRPr="00775AB9">
        <w:t xml:space="preserve">1 </w:t>
      </w:r>
      <w:proofErr w:type="spellStart"/>
      <w:r w:rsidRPr="00775AB9">
        <w:t>pt</w:t>
      </w:r>
      <w:proofErr w:type="spellEnd"/>
      <w:r w:rsidRPr="00775AB9">
        <w:t xml:space="preserve"> = sharp, stick-like, can poke</w:t>
      </w:r>
    </w:p>
    <w:p w14:paraId="79673F05" w14:textId="08E99157" w:rsidR="00E12ABB" w:rsidRDefault="00E12ABB" w:rsidP="00797CB2">
      <w:pPr>
        <w:ind w:firstLine="210"/>
      </w:pPr>
    </w:p>
    <w:p w14:paraId="03796717" w14:textId="3835E835" w:rsidR="00E12ABB" w:rsidRDefault="00E12ABB" w:rsidP="006E420F">
      <w:pPr>
        <w:pStyle w:val="2"/>
      </w:pPr>
      <w:commentRangeStart w:id="41"/>
      <w:commentRangeStart w:id="42"/>
      <w:r>
        <w:rPr>
          <w:rFonts w:hint="eastAsia"/>
        </w:rPr>
        <w:t>道</w:t>
      </w:r>
      <w:r>
        <w:t xml:space="preserve"> – </w:t>
      </w:r>
      <w:r>
        <w:rPr>
          <w:rFonts w:hint="eastAsia"/>
        </w:rPr>
        <w:t>川（</w:t>
      </w:r>
      <w:r>
        <w:t>ROAD - RIVER</w:t>
      </w:r>
      <w:r>
        <w:rPr>
          <w:rFonts w:hint="eastAsia"/>
        </w:rPr>
        <w:t>）</w:t>
      </w:r>
      <w:commentRangeEnd w:id="41"/>
      <w:r w:rsidR="0018064D">
        <w:rPr>
          <w:rStyle w:val="a4"/>
          <w:rFonts w:asciiTheme="minorHAnsi" w:eastAsia="ＭＳ 明朝" w:hAnsiTheme="minorHAnsi" w:cstheme="minorBidi"/>
        </w:rPr>
        <w:commentReference w:id="41"/>
      </w:r>
      <w:commentRangeEnd w:id="42"/>
      <w:r w:rsidR="005974AD">
        <w:rPr>
          <w:rStyle w:val="a4"/>
          <w:rFonts w:asciiTheme="minorHAnsi" w:eastAsia="ＭＳ 明朝" w:hAnsiTheme="minorHAnsi" w:cstheme="minorBidi"/>
        </w:rPr>
        <w:commentReference w:id="42"/>
      </w:r>
    </w:p>
    <w:p w14:paraId="5A1659BC" w14:textId="51A8EE24" w:rsidR="001C0408" w:rsidRDefault="001C0408" w:rsidP="001C0408">
      <w:pPr>
        <w:ind w:firstLine="210"/>
      </w:pPr>
      <w:r>
        <w:rPr>
          <w:rFonts w:hint="eastAsia"/>
        </w:rPr>
        <w:t>【今回作成の採点基準案】</w:t>
      </w:r>
    </w:p>
    <w:p w14:paraId="58C4CD58" w14:textId="2B8042CF" w:rsidR="009D6CAC" w:rsidRDefault="009D6CAC" w:rsidP="001C0408">
      <w:pPr>
        <w:ind w:firstLine="210"/>
      </w:pPr>
      <w:r>
        <w:rPr>
          <w:rFonts w:hint="eastAsia"/>
        </w:rPr>
        <w:t>（交通手段であることに言及している）</w:t>
      </w:r>
    </w:p>
    <w:p w14:paraId="24D36797" w14:textId="66DBCB72" w:rsidR="00926EDC" w:rsidRPr="00AD398D" w:rsidRDefault="00926EDC" w:rsidP="00926EDC">
      <w:pPr>
        <w:ind w:firstLine="210"/>
      </w:pPr>
      <w:r w:rsidRPr="00AD398D">
        <w:t xml:space="preserve">2 pts = </w:t>
      </w:r>
      <w:r w:rsidRPr="00AD398D">
        <w:t>交通路</w:t>
      </w:r>
      <w:r w:rsidRPr="00AD398D">
        <w:t xml:space="preserve">, </w:t>
      </w:r>
      <w:r w:rsidRPr="00AD398D">
        <w:t>小道</w:t>
      </w:r>
      <w:r w:rsidRPr="00AD398D">
        <w:t xml:space="preserve">, </w:t>
      </w:r>
      <w:r w:rsidRPr="00AD398D">
        <w:t>移動</w:t>
      </w:r>
      <w:r w:rsidR="00F23F8E" w:rsidRPr="00AD398D">
        <w:t>/</w:t>
      </w:r>
      <w:r w:rsidR="00F23F8E" w:rsidRPr="00AD398D">
        <w:rPr>
          <w:rFonts w:hint="eastAsia"/>
        </w:rPr>
        <w:t>進む</w:t>
      </w:r>
      <w:r w:rsidR="000F2FAE" w:rsidRPr="00AD398D">
        <w:t>/</w:t>
      </w:r>
      <w:r w:rsidR="00463010" w:rsidRPr="00AD398D">
        <w:rPr>
          <w:rFonts w:hint="eastAsia"/>
        </w:rPr>
        <w:t>渡る</w:t>
      </w:r>
      <w:r w:rsidR="00C144B7" w:rsidRPr="00AD398D">
        <w:t>/</w:t>
      </w:r>
      <w:r w:rsidR="00C144B7" w:rsidRPr="00AD398D">
        <w:rPr>
          <w:rFonts w:hint="eastAsia"/>
        </w:rPr>
        <w:t>ものを運ぶ</w:t>
      </w:r>
      <w:r w:rsidR="00F23F8E" w:rsidRPr="00AD398D">
        <w:rPr>
          <w:rFonts w:hint="eastAsia"/>
        </w:rPr>
        <w:t>ことが</w:t>
      </w:r>
      <w:r w:rsidRPr="00AD398D">
        <w:rPr>
          <w:rFonts w:hint="eastAsia"/>
        </w:rPr>
        <w:t>で</w:t>
      </w:r>
      <w:r w:rsidRPr="00AD398D">
        <w:t>きる</w:t>
      </w:r>
      <w:r w:rsidR="002217EB" w:rsidRPr="00AD398D">
        <w:rPr>
          <w:rFonts w:hint="eastAsia"/>
        </w:rPr>
        <w:t>,</w:t>
      </w:r>
      <w:r w:rsidR="002217EB" w:rsidRPr="00AD398D">
        <w:t xml:space="preserve"> </w:t>
      </w:r>
      <w:r w:rsidR="002217EB" w:rsidRPr="00AD398D">
        <w:rPr>
          <w:rFonts w:hint="eastAsia"/>
        </w:rPr>
        <w:t>交通手段</w:t>
      </w:r>
      <w:r w:rsidR="008C0C92" w:rsidRPr="00AD398D">
        <w:t xml:space="preserve">, </w:t>
      </w:r>
      <w:r w:rsidR="008C0C92" w:rsidRPr="00AD398D">
        <w:rPr>
          <w:rFonts w:hint="eastAsia"/>
        </w:rPr>
        <w:t>動脈</w:t>
      </w:r>
    </w:p>
    <w:p w14:paraId="7AA3BD07" w14:textId="745CDDB9" w:rsidR="008E3B45" w:rsidRPr="00A519CB" w:rsidRDefault="00926EDC" w:rsidP="00CC1D46">
      <w:pPr>
        <w:ind w:firstLine="210"/>
      </w:pPr>
      <w:r w:rsidRPr="00AD398D">
        <w:t xml:space="preserve">1 </w:t>
      </w:r>
      <w:proofErr w:type="spellStart"/>
      <w:r w:rsidRPr="00AD398D">
        <w:t>pt</w:t>
      </w:r>
      <w:proofErr w:type="spellEnd"/>
      <w:r w:rsidRPr="00AD398D">
        <w:t xml:space="preserve"> = </w:t>
      </w:r>
      <w:r w:rsidRPr="00AD398D">
        <w:t>どちらも流れる</w:t>
      </w:r>
      <w:r w:rsidRPr="00AD398D">
        <w:t xml:space="preserve">, </w:t>
      </w:r>
      <w:r w:rsidRPr="00AD398D">
        <w:t>連続する</w:t>
      </w:r>
      <w:commentRangeStart w:id="43"/>
      <w:ins w:id="44" w:author="岡隆之介" w:date="2023-02-19T14:03:00Z">
        <w:r w:rsidR="007D5645">
          <w:rPr>
            <w:rFonts w:hint="eastAsia"/>
          </w:rPr>
          <w:t>（続いている）</w:t>
        </w:r>
      </w:ins>
      <w:commentRangeEnd w:id="43"/>
      <w:ins w:id="45" w:author="岡隆之介" w:date="2023-02-19T14:09:00Z">
        <w:r w:rsidR="00AB28FB">
          <w:rPr>
            <w:rStyle w:val="a4"/>
          </w:rPr>
          <w:commentReference w:id="43"/>
        </w:r>
      </w:ins>
      <w:r w:rsidRPr="00AD398D">
        <w:t xml:space="preserve">, </w:t>
      </w:r>
      <w:r w:rsidRPr="00AD398D">
        <w:t>長く続く</w:t>
      </w:r>
      <w:r w:rsidRPr="00AD398D">
        <w:t xml:space="preserve">, </w:t>
      </w:r>
      <w:r w:rsidRPr="00AD398D">
        <w:t>長くて細い</w:t>
      </w:r>
      <w:r w:rsidRPr="00AD398D">
        <w:t xml:space="preserve">, </w:t>
      </w:r>
      <w:r w:rsidRPr="00AD398D">
        <w:t>どこかにつながっている</w:t>
      </w:r>
      <w:r w:rsidR="00A519CB" w:rsidRPr="00AD398D">
        <w:rPr>
          <w:rFonts w:hint="eastAsia"/>
        </w:rPr>
        <w:t>,</w:t>
      </w:r>
      <w:r w:rsidR="00A519CB" w:rsidRPr="00AD398D">
        <w:t xml:space="preserve"> </w:t>
      </w:r>
      <w:r w:rsidR="00A519CB" w:rsidRPr="00AD398D">
        <w:rPr>
          <w:rFonts w:hint="eastAsia"/>
        </w:rPr>
        <w:t>筋</w:t>
      </w:r>
      <w:r w:rsidR="00A519CB">
        <w:rPr>
          <w:rFonts w:hint="eastAsia"/>
        </w:rPr>
        <w:t>になっている</w:t>
      </w:r>
      <w:r w:rsidR="00A519CB">
        <w:t xml:space="preserve">, </w:t>
      </w:r>
      <w:r w:rsidR="00A519CB">
        <w:rPr>
          <w:rFonts w:hint="eastAsia"/>
        </w:rPr>
        <w:t>真っ直ぐ</w:t>
      </w:r>
      <w:r w:rsidR="00A519CB">
        <w:t xml:space="preserve">, </w:t>
      </w:r>
      <w:r w:rsidR="00A519CB">
        <w:rPr>
          <w:rFonts w:hint="eastAsia"/>
        </w:rPr>
        <w:t>幅が広い</w:t>
      </w:r>
      <w:r w:rsidR="00BC63A7">
        <w:t xml:space="preserve">, </w:t>
      </w:r>
      <w:r w:rsidR="00BC63A7">
        <w:rPr>
          <w:rFonts w:hint="eastAsia"/>
        </w:rPr>
        <w:t>曲がる</w:t>
      </w:r>
      <w:r w:rsidR="00BC63A7">
        <w:t xml:space="preserve">, </w:t>
      </w:r>
      <w:r w:rsidR="00BC63A7">
        <w:rPr>
          <w:rFonts w:hint="eastAsia"/>
        </w:rPr>
        <w:t>自然にできる</w:t>
      </w:r>
      <w:r w:rsidR="00E72D04">
        <w:t>,</w:t>
      </w:r>
      <w:r w:rsidR="00E72D04">
        <w:rPr>
          <w:rFonts w:hint="eastAsia"/>
        </w:rPr>
        <w:t>山の間の谷にできる</w:t>
      </w:r>
    </w:p>
    <w:p w14:paraId="267D7536" w14:textId="77777777" w:rsidR="001C0408" w:rsidRPr="00926EDC" w:rsidRDefault="001C0408" w:rsidP="001C0408">
      <w:pPr>
        <w:ind w:firstLine="210"/>
      </w:pPr>
    </w:p>
    <w:p w14:paraId="36067262" w14:textId="7C7FD240" w:rsidR="001C0408" w:rsidRDefault="001C0408" w:rsidP="001C0408">
      <w:pPr>
        <w:ind w:firstLine="210"/>
      </w:pPr>
      <w:r>
        <w:rPr>
          <w:rFonts w:hint="eastAsia"/>
        </w:rPr>
        <w:t>【元論文の採点基準の邦訳】</w:t>
      </w:r>
    </w:p>
    <w:p w14:paraId="379FB1A8" w14:textId="65CAA220" w:rsidR="009711DA" w:rsidRDefault="009711DA" w:rsidP="001C0408">
      <w:pPr>
        <w:ind w:firstLine="210"/>
      </w:pPr>
      <w:r w:rsidRPr="009711DA">
        <w:t xml:space="preserve">2 pts = </w:t>
      </w:r>
      <w:r w:rsidRPr="009711DA">
        <w:t>交通路</w:t>
      </w:r>
      <w:r w:rsidRPr="009711DA">
        <w:t xml:space="preserve">, </w:t>
      </w:r>
      <w:r w:rsidRPr="009711DA">
        <w:t>小道</w:t>
      </w:r>
      <w:r w:rsidRPr="009711DA">
        <w:t xml:space="preserve">, </w:t>
      </w:r>
      <w:r w:rsidRPr="009711DA">
        <w:t>移動できる</w:t>
      </w:r>
    </w:p>
    <w:p w14:paraId="4EB1E9D8" w14:textId="0FCC9C95" w:rsidR="009711DA" w:rsidRDefault="009711DA" w:rsidP="001C0408">
      <w:pPr>
        <w:ind w:firstLine="210"/>
      </w:pPr>
      <w:r w:rsidRPr="009711DA">
        <w:t xml:space="preserve">1 </w:t>
      </w:r>
      <w:proofErr w:type="spellStart"/>
      <w:r w:rsidRPr="009711DA">
        <w:t>pt</w:t>
      </w:r>
      <w:proofErr w:type="spellEnd"/>
      <w:r w:rsidRPr="009711DA">
        <w:t xml:space="preserve"> = </w:t>
      </w:r>
      <w:r w:rsidRPr="009711DA">
        <w:t>どちらも流れる</w:t>
      </w:r>
      <w:r w:rsidRPr="009711DA">
        <w:t xml:space="preserve">, </w:t>
      </w:r>
      <w:r w:rsidRPr="009711DA">
        <w:t>連続する</w:t>
      </w:r>
      <w:r w:rsidRPr="009711DA">
        <w:t xml:space="preserve">, </w:t>
      </w:r>
      <w:r w:rsidRPr="009711DA">
        <w:t>長く続く</w:t>
      </w:r>
      <w:r w:rsidRPr="009711DA">
        <w:t xml:space="preserve">, </w:t>
      </w:r>
      <w:r w:rsidRPr="009711DA">
        <w:t>長くて細い</w:t>
      </w:r>
      <w:r w:rsidRPr="009711DA">
        <w:t xml:space="preserve">, </w:t>
      </w:r>
      <w:r w:rsidRPr="009711DA">
        <w:t>どこかにつながっている</w:t>
      </w:r>
    </w:p>
    <w:p w14:paraId="305EE44E" w14:textId="77777777" w:rsidR="001C0408" w:rsidRDefault="001C0408" w:rsidP="001C0408">
      <w:pPr>
        <w:ind w:firstLine="210"/>
      </w:pPr>
    </w:p>
    <w:p w14:paraId="436961D9" w14:textId="6CBF2300" w:rsidR="001C0408" w:rsidRDefault="001C0408" w:rsidP="001C0408">
      <w:pPr>
        <w:ind w:firstLine="210"/>
      </w:pPr>
      <w:r>
        <w:rPr>
          <w:rFonts w:hint="eastAsia"/>
        </w:rPr>
        <w:t>【元論文の採点基準】</w:t>
      </w:r>
    </w:p>
    <w:p w14:paraId="1D1AFB51" w14:textId="77777777" w:rsidR="00933EA4" w:rsidRDefault="00933EA4" w:rsidP="001C0408">
      <w:pPr>
        <w:ind w:firstLine="210"/>
      </w:pPr>
      <w:r w:rsidRPr="00933EA4">
        <w:lastRenderedPageBreak/>
        <w:t xml:space="preserve">2 pts = transportation paths, pathways, can travel/ride on </w:t>
      </w:r>
      <w:proofErr w:type="gramStart"/>
      <w:r w:rsidRPr="00933EA4">
        <w:t>them;</w:t>
      </w:r>
      <w:proofErr w:type="gramEnd"/>
    </w:p>
    <w:p w14:paraId="7BAE9A6D" w14:textId="1C55A801" w:rsidR="00933EA4" w:rsidRDefault="00933EA4" w:rsidP="001C0408">
      <w:pPr>
        <w:ind w:firstLine="210"/>
      </w:pPr>
      <w:r w:rsidRPr="00933EA4">
        <w:t xml:space="preserve">1 </w:t>
      </w:r>
      <w:proofErr w:type="spellStart"/>
      <w:r w:rsidRPr="00933EA4">
        <w:t>pt</w:t>
      </w:r>
      <w:proofErr w:type="spellEnd"/>
      <w:r w:rsidRPr="00933EA4">
        <w:t xml:space="preserve"> = both </w:t>
      </w:r>
      <w:proofErr w:type="gramStart"/>
      <w:r w:rsidRPr="00933EA4">
        <w:t>flow</w:t>
      </w:r>
      <w:proofErr w:type="gramEnd"/>
      <w:r w:rsidRPr="00933EA4">
        <w:t>, continuous, go for a long stretch, long and narrow, lead somewhere</w:t>
      </w:r>
    </w:p>
    <w:p w14:paraId="071A08D5" w14:textId="0CD1831D" w:rsidR="00D71BB9" w:rsidRDefault="00D71BB9" w:rsidP="00797CB2">
      <w:pPr>
        <w:ind w:firstLine="210"/>
      </w:pPr>
    </w:p>
    <w:p w14:paraId="5C9F97B2" w14:textId="27DCB191" w:rsidR="00D71BB9" w:rsidRDefault="00D71BB9" w:rsidP="006E420F">
      <w:pPr>
        <w:pStyle w:val="2"/>
      </w:pPr>
      <w:r>
        <w:rPr>
          <w:rFonts w:hint="eastAsia"/>
        </w:rPr>
        <w:t>愛</w:t>
      </w:r>
      <w:r>
        <w:t xml:space="preserve"> – </w:t>
      </w:r>
      <w:r>
        <w:rPr>
          <w:rFonts w:hint="eastAsia"/>
        </w:rPr>
        <w:t>薬物（</w:t>
      </w:r>
      <w:r>
        <w:t>LOVE - DRUG</w:t>
      </w:r>
      <w:r>
        <w:rPr>
          <w:rFonts w:hint="eastAsia"/>
        </w:rPr>
        <w:t>）</w:t>
      </w:r>
    </w:p>
    <w:p w14:paraId="3CDB8FAF" w14:textId="5F41CB63" w:rsidR="001C0408" w:rsidRDefault="001C0408" w:rsidP="001C0408">
      <w:pPr>
        <w:ind w:firstLine="210"/>
      </w:pPr>
      <w:r>
        <w:rPr>
          <w:rFonts w:hint="eastAsia"/>
        </w:rPr>
        <w:t>【今回作成の採点基準案】</w:t>
      </w:r>
    </w:p>
    <w:p w14:paraId="7A246BE1" w14:textId="6AF89A4B" w:rsidR="00AC48B4" w:rsidRPr="007B2C7E" w:rsidRDefault="00AC48B4" w:rsidP="001C0408">
      <w:pPr>
        <w:ind w:firstLine="210"/>
      </w:pPr>
      <w:r>
        <w:rPr>
          <w:rFonts w:hint="eastAsia"/>
        </w:rPr>
        <w:t>（中毒性があること、思考</w:t>
      </w:r>
      <w:r w:rsidRPr="007B2C7E">
        <w:rPr>
          <w:rFonts w:hint="eastAsia"/>
        </w:rPr>
        <w:t>に影響を与えるかことについて言及している）</w:t>
      </w:r>
    </w:p>
    <w:p w14:paraId="55D5D695" w14:textId="70E7E965" w:rsidR="005C0F85" w:rsidRPr="007B2C7E" w:rsidRDefault="005C0F85" w:rsidP="005C0F85">
      <w:pPr>
        <w:ind w:firstLine="210"/>
      </w:pPr>
      <w:r w:rsidRPr="007B2C7E">
        <w:t>2pt</w:t>
      </w:r>
      <w:r w:rsidRPr="007B2C7E">
        <w:t>＝中毒性がある</w:t>
      </w:r>
      <w:r w:rsidR="004948D7" w:rsidRPr="007B2C7E">
        <w:rPr>
          <w:rFonts w:hint="eastAsia"/>
        </w:rPr>
        <w:t>/</w:t>
      </w:r>
      <w:commentRangeStart w:id="46"/>
      <w:commentRangeStart w:id="47"/>
      <w:commentRangeStart w:id="48"/>
      <w:commentRangeStart w:id="49"/>
      <w:r w:rsidR="004948D7" w:rsidRPr="007B2C7E">
        <w:rPr>
          <w:rFonts w:hint="eastAsia"/>
        </w:rPr>
        <w:t>溺れることがある</w:t>
      </w:r>
      <w:commentRangeEnd w:id="46"/>
      <w:r w:rsidR="004948D7" w:rsidRPr="007B2C7E">
        <w:rPr>
          <w:rStyle w:val="a4"/>
        </w:rPr>
        <w:commentReference w:id="46"/>
      </w:r>
      <w:commentRangeEnd w:id="47"/>
      <w:r w:rsidR="004948D7" w:rsidRPr="007B2C7E">
        <w:rPr>
          <w:rStyle w:val="a4"/>
        </w:rPr>
        <w:commentReference w:id="47"/>
      </w:r>
      <w:commentRangeEnd w:id="48"/>
      <w:r w:rsidR="00E53190" w:rsidRPr="007B2C7E">
        <w:rPr>
          <w:rStyle w:val="a4"/>
        </w:rPr>
        <w:commentReference w:id="48"/>
      </w:r>
      <w:commentRangeEnd w:id="49"/>
      <w:r w:rsidR="005974AD" w:rsidRPr="007B2C7E">
        <w:rPr>
          <w:rStyle w:val="a4"/>
        </w:rPr>
        <w:commentReference w:id="49"/>
      </w:r>
      <w:r w:rsidR="00756A11" w:rsidRPr="007B2C7E">
        <w:t>/</w:t>
      </w:r>
      <w:commentRangeStart w:id="50"/>
      <w:commentRangeStart w:id="51"/>
      <w:commentRangeStart w:id="52"/>
      <w:commentRangeStart w:id="53"/>
      <w:r w:rsidR="00756A11" w:rsidRPr="007B2C7E">
        <w:rPr>
          <w:rFonts w:hint="eastAsia"/>
        </w:rPr>
        <w:t>依存性がある</w:t>
      </w:r>
      <w:commentRangeEnd w:id="50"/>
      <w:r w:rsidR="00756A11" w:rsidRPr="007B2C7E">
        <w:rPr>
          <w:rStyle w:val="a4"/>
        </w:rPr>
        <w:commentReference w:id="50"/>
      </w:r>
      <w:commentRangeEnd w:id="51"/>
      <w:r w:rsidR="00756A11" w:rsidRPr="007B2C7E">
        <w:rPr>
          <w:rStyle w:val="a4"/>
        </w:rPr>
        <w:commentReference w:id="51"/>
      </w:r>
      <w:commentRangeEnd w:id="52"/>
      <w:r w:rsidR="00BB258C" w:rsidRPr="007B2C7E">
        <w:rPr>
          <w:rStyle w:val="a4"/>
        </w:rPr>
        <w:commentReference w:id="52"/>
      </w:r>
      <w:commentRangeEnd w:id="53"/>
      <w:r w:rsidR="005974AD" w:rsidRPr="007B2C7E">
        <w:rPr>
          <w:rStyle w:val="a4"/>
        </w:rPr>
        <w:commentReference w:id="53"/>
      </w:r>
      <w:r w:rsidR="003C185B" w:rsidRPr="007B2C7E">
        <w:t>/</w:t>
      </w:r>
      <w:r w:rsidR="003C185B" w:rsidRPr="007B2C7E">
        <w:rPr>
          <w:rFonts w:hint="eastAsia"/>
        </w:rPr>
        <w:t>止められない</w:t>
      </w:r>
      <w:r w:rsidR="003C185B" w:rsidRPr="007B2C7E">
        <w:t>/</w:t>
      </w:r>
      <w:r w:rsidR="003C185B" w:rsidRPr="007B2C7E">
        <w:rPr>
          <w:rFonts w:hint="eastAsia"/>
        </w:rPr>
        <w:t>夢中になる</w:t>
      </w:r>
      <w:commentRangeStart w:id="54"/>
      <w:ins w:id="55" w:author="岡隆之介" w:date="2023-02-19T14:59:00Z">
        <w:r w:rsidR="00966C9B">
          <w:t>/</w:t>
        </w:r>
        <w:r w:rsidR="00966C9B">
          <w:rPr>
            <w:rFonts w:hint="eastAsia"/>
          </w:rPr>
          <w:t>熱中させる</w:t>
        </w:r>
      </w:ins>
      <w:commentRangeEnd w:id="54"/>
      <w:ins w:id="56" w:author="岡隆之介" w:date="2023-02-19T15:00:00Z">
        <w:r w:rsidR="00966C9B">
          <w:rPr>
            <w:rStyle w:val="a4"/>
          </w:rPr>
          <w:commentReference w:id="54"/>
        </w:r>
      </w:ins>
      <w:r w:rsidR="003C185B" w:rsidRPr="007B2C7E">
        <w:rPr>
          <w:rFonts w:hint="eastAsia"/>
        </w:rPr>
        <w:t>/</w:t>
      </w:r>
      <w:r w:rsidR="003C185B" w:rsidRPr="007B2C7E">
        <w:rPr>
          <w:rFonts w:hint="eastAsia"/>
        </w:rPr>
        <w:t>離れられない</w:t>
      </w:r>
      <w:r w:rsidR="003B4D67" w:rsidRPr="007B2C7E">
        <w:t>/</w:t>
      </w:r>
      <w:r w:rsidR="003B4D67" w:rsidRPr="007B2C7E">
        <w:rPr>
          <w:rFonts w:hint="eastAsia"/>
        </w:rPr>
        <w:t>はまる</w:t>
      </w:r>
      <w:r w:rsidRPr="007B2C7E">
        <w:rPr>
          <w:rFonts w:hint="eastAsia"/>
        </w:rPr>
        <w:t>,</w:t>
      </w:r>
      <w:r w:rsidRPr="007B2C7E">
        <w:t xml:space="preserve"> </w:t>
      </w:r>
      <w:r w:rsidRPr="007B2C7E">
        <w:t>脳・思考</w:t>
      </w:r>
      <w:r w:rsidR="00F12E41" w:rsidRPr="007B2C7E">
        <w:rPr>
          <w:rFonts w:hint="eastAsia"/>
        </w:rPr>
        <w:t>・行動</w:t>
      </w:r>
      <w:r w:rsidRPr="007B2C7E">
        <w:t>に影響を与える</w:t>
      </w:r>
      <w:r w:rsidR="00F12E41" w:rsidRPr="007B2C7E">
        <w:rPr>
          <w:rFonts w:hint="eastAsia"/>
        </w:rPr>
        <w:t>/</w:t>
      </w:r>
      <w:r w:rsidR="00F12E41" w:rsidRPr="007B2C7E">
        <w:rPr>
          <w:rFonts w:hint="eastAsia"/>
        </w:rPr>
        <w:t>脳内物質を分泌させる</w:t>
      </w:r>
      <w:r w:rsidRPr="007B2C7E">
        <w:t xml:space="preserve">, </w:t>
      </w:r>
      <w:r w:rsidRPr="007B2C7E">
        <w:t>判断力を鈍らせる</w:t>
      </w:r>
      <w:r w:rsidRPr="007B2C7E">
        <w:t>;</w:t>
      </w:r>
    </w:p>
    <w:p w14:paraId="4E23FBD9" w14:textId="4D8F3371" w:rsidR="001C0408" w:rsidRDefault="005C0F85" w:rsidP="001C0408">
      <w:pPr>
        <w:ind w:firstLine="210"/>
      </w:pPr>
      <w:r w:rsidRPr="007B2C7E">
        <w:t>1pt</w:t>
      </w:r>
      <w:r w:rsidRPr="007B2C7E">
        <w:t>＝毒性がある</w:t>
      </w:r>
      <w:r w:rsidRPr="007B2C7E">
        <w:t xml:space="preserve">, </w:t>
      </w:r>
      <w:r w:rsidRPr="007B2C7E">
        <w:t>麻痺させる</w:t>
      </w:r>
      <w:r w:rsidRPr="007B2C7E">
        <w:t xml:space="preserve">, </w:t>
      </w:r>
      <w:r w:rsidRPr="007B2C7E">
        <w:t>人を変える</w:t>
      </w:r>
      <w:r w:rsidRPr="007B2C7E">
        <w:t>,</w:t>
      </w:r>
      <w:r w:rsidR="00F12E41" w:rsidRPr="007B2C7E">
        <w:t xml:space="preserve"> </w:t>
      </w:r>
      <w:r w:rsidRPr="007B2C7E">
        <w:t>アドレナリンを与える</w:t>
      </w:r>
      <w:r w:rsidRPr="007B2C7E">
        <w:t xml:space="preserve">, </w:t>
      </w:r>
      <w:r w:rsidRPr="007B2C7E">
        <w:t>不合理なことをさせる</w:t>
      </w:r>
      <w:r w:rsidRPr="007B2C7E">
        <w:t xml:space="preserve">, </w:t>
      </w:r>
      <w:r w:rsidRPr="007B2C7E">
        <w:t>快感を与える</w:t>
      </w:r>
      <w:r w:rsidR="003E7F8F" w:rsidRPr="007B2C7E">
        <w:rPr>
          <w:rFonts w:hint="eastAsia"/>
        </w:rPr>
        <w:t>,</w:t>
      </w:r>
      <w:r w:rsidR="001929A2" w:rsidRPr="007B2C7E">
        <w:t xml:space="preserve"> </w:t>
      </w:r>
      <w:r w:rsidR="00E945C7" w:rsidRPr="007B2C7E">
        <w:rPr>
          <w:rFonts w:hint="eastAsia"/>
        </w:rPr>
        <w:t>危険である</w:t>
      </w:r>
      <w:r w:rsidR="00E945C7" w:rsidRPr="007B2C7E">
        <w:t xml:space="preserve">, </w:t>
      </w:r>
      <w:r w:rsidR="00E945C7" w:rsidRPr="007B2C7E">
        <w:rPr>
          <w:rFonts w:hint="eastAsia"/>
        </w:rPr>
        <w:t>気持ちよくする</w:t>
      </w:r>
      <w:r w:rsidR="00E945C7" w:rsidRPr="007B2C7E">
        <w:t xml:space="preserve">, </w:t>
      </w:r>
      <w:r w:rsidR="00101648" w:rsidRPr="007B2C7E">
        <w:rPr>
          <w:rFonts w:hint="eastAsia"/>
        </w:rPr>
        <w:t>魅力がある</w:t>
      </w:r>
      <w:r w:rsidR="00101648" w:rsidRPr="007B2C7E">
        <w:t xml:space="preserve">, </w:t>
      </w:r>
      <w:r w:rsidR="00101648" w:rsidRPr="007B2C7E">
        <w:rPr>
          <w:rFonts w:hint="eastAsia"/>
        </w:rPr>
        <w:t>癒す</w:t>
      </w:r>
      <w:r w:rsidR="00101648" w:rsidRPr="007B2C7E">
        <w:t xml:space="preserve">, </w:t>
      </w:r>
      <w:r w:rsidR="00D23393" w:rsidRPr="007B2C7E">
        <w:rPr>
          <w:rFonts w:hint="eastAsia"/>
        </w:rPr>
        <w:t>盲目になる</w:t>
      </w:r>
    </w:p>
    <w:p w14:paraId="09B55C8E" w14:textId="77777777" w:rsidR="007F3BFE" w:rsidRPr="005C0F85" w:rsidRDefault="007F3BFE" w:rsidP="001C0408">
      <w:pPr>
        <w:ind w:firstLine="210"/>
      </w:pPr>
    </w:p>
    <w:p w14:paraId="5581946A" w14:textId="6635C164" w:rsidR="001C0408" w:rsidRDefault="001C0408" w:rsidP="001C0408">
      <w:pPr>
        <w:ind w:firstLine="210"/>
      </w:pPr>
      <w:r>
        <w:rPr>
          <w:rFonts w:hint="eastAsia"/>
        </w:rPr>
        <w:t>【元論文の採点基準の邦訳】</w:t>
      </w:r>
    </w:p>
    <w:p w14:paraId="4EF926CD" w14:textId="77777777" w:rsidR="000878F3" w:rsidRDefault="000878F3" w:rsidP="001C0408">
      <w:pPr>
        <w:ind w:firstLine="210"/>
      </w:pPr>
      <w:r w:rsidRPr="000878F3">
        <w:t>2pt</w:t>
      </w:r>
      <w:r w:rsidRPr="000878F3">
        <w:t>＝中毒性がある</w:t>
      </w:r>
      <w:r w:rsidRPr="000878F3">
        <w:t xml:space="preserve">, </w:t>
      </w:r>
      <w:r w:rsidRPr="000878F3">
        <w:t>脳・思考に影響を与える</w:t>
      </w:r>
      <w:r w:rsidRPr="000878F3">
        <w:t xml:space="preserve">, </w:t>
      </w:r>
      <w:r w:rsidRPr="000878F3">
        <w:t>判断力を鈍らせる</w:t>
      </w:r>
      <w:r w:rsidRPr="000878F3">
        <w:t>;</w:t>
      </w:r>
    </w:p>
    <w:p w14:paraId="37490A3F" w14:textId="13FC3E92" w:rsidR="000878F3" w:rsidRDefault="000878F3" w:rsidP="001C0408">
      <w:pPr>
        <w:ind w:firstLine="210"/>
      </w:pPr>
      <w:r w:rsidRPr="000878F3">
        <w:t>1pt</w:t>
      </w:r>
      <w:r w:rsidRPr="000878F3">
        <w:t>＝毒性がある</w:t>
      </w:r>
      <w:r w:rsidRPr="000878F3">
        <w:t xml:space="preserve">, </w:t>
      </w:r>
      <w:r w:rsidRPr="000878F3">
        <w:t>麻痺させる</w:t>
      </w:r>
      <w:r w:rsidRPr="000878F3">
        <w:t xml:space="preserve">, </w:t>
      </w:r>
      <w:r w:rsidRPr="000878F3">
        <w:t>人を変える</w:t>
      </w:r>
      <w:r w:rsidRPr="000878F3">
        <w:t xml:space="preserve">, </w:t>
      </w:r>
      <w:r w:rsidRPr="000878F3">
        <w:t>行動に影響を与える</w:t>
      </w:r>
      <w:r w:rsidRPr="000878F3">
        <w:t xml:space="preserve">, </w:t>
      </w:r>
      <w:r w:rsidRPr="000878F3">
        <w:t>アドレナリンを与える</w:t>
      </w:r>
      <w:r w:rsidRPr="000878F3">
        <w:t xml:space="preserve">, </w:t>
      </w:r>
      <w:r w:rsidRPr="000878F3">
        <w:t>不合理なことをさせる</w:t>
      </w:r>
      <w:r w:rsidRPr="000878F3">
        <w:t xml:space="preserve">, </w:t>
      </w:r>
      <w:r w:rsidRPr="000878F3">
        <w:t>快感を与える。</w:t>
      </w:r>
    </w:p>
    <w:p w14:paraId="67278584" w14:textId="77777777" w:rsidR="001C0408" w:rsidRDefault="001C0408" w:rsidP="001C0408">
      <w:pPr>
        <w:ind w:firstLine="210"/>
      </w:pPr>
    </w:p>
    <w:p w14:paraId="7239FF14" w14:textId="1F2CD51F" w:rsidR="001C0408" w:rsidRDefault="001C0408" w:rsidP="001C0408">
      <w:pPr>
        <w:ind w:firstLine="210"/>
      </w:pPr>
      <w:r>
        <w:rPr>
          <w:rFonts w:hint="eastAsia"/>
        </w:rPr>
        <w:t>【元論文の採点基準】</w:t>
      </w:r>
    </w:p>
    <w:p w14:paraId="6B972D8E" w14:textId="77777777" w:rsidR="00F40388" w:rsidRDefault="00F40388" w:rsidP="001C0408">
      <w:pPr>
        <w:ind w:firstLine="210"/>
      </w:pPr>
      <w:r w:rsidRPr="00F40388">
        <w:t xml:space="preserve">2 pts = addictive, affect brain/thinking, impair </w:t>
      </w:r>
      <w:proofErr w:type="gramStart"/>
      <w:r w:rsidRPr="00F40388">
        <w:t>judgment;</w:t>
      </w:r>
      <w:proofErr w:type="gramEnd"/>
    </w:p>
    <w:p w14:paraId="15F8C186" w14:textId="73F726C4" w:rsidR="00F40388" w:rsidRDefault="00F40388" w:rsidP="001C0408">
      <w:pPr>
        <w:ind w:firstLine="210"/>
      </w:pPr>
      <w:r w:rsidRPr="00F40388">
        <w:t xml:space="preserve">1 </w:t>
      </w:r>
      <w:proofErr w:type="spellStart"/>
      <w:r w:rsidRPr="00F40388">
        <w:t>pt</w:t>
      </w:r>
      <w:proofErr w:type="spellEnd"/>
      <w:r w:rsidRPr="00F40388">
        <w:t xml:space="preserve"> = toxic, intoxicating, alter a person, affect actions, give adrenaline, make you do irrational things, provide pleasure</w:t>
      </w:r>
    </w:p>
    <w:p w14:paraId="5894D72C" w14:textId="610FA878" w:rsidR="00D71BB9" w:rsidRDefault="00D71BB9" w:rsidP="00797CB2">
      <w:pPr>
        <w:ind w:firstLine="210"/>
      </w:pPr>
    </w:p>
    <w:p w14:paraId="30BEFC9B" w14:textId="2712C458" w:rsidR="00D71BB9" w:rsidRDefault="00D71BB9" w:rsidP="006E420F">
      <w:pPr>
        <w:pStyle w:val="2"/>
      </w:pPr>
      <w:r>
        <w:rPr>
          <w:rFonts w:hint="eastAsia"/>
        </w:rPr>
        <w:t>山</w:t>
      </w:r>
      <w:r>
        <w:t xml:space="preserve"> - </w:t>
      </w:r>
      <w:r>
        <w:rPr>
          <w:rFonts w:hint="eastAsia"/>
        </w:rPr>
        <w:t xml:space="preserve"> 障害物（</w:t>
      </w:r>
      <w:r>
        <w:t>MOUNTAIN - OBSTACLE</w:t>
      </w:r>
      <w:r>
        <w:rPr>
          <w:rFonts w:hint="eastAsia"/>
        </w:rPr>
        <w:t>）</w:t>
      </w:r>
    </w:p>
    <w:p w14:paraId="35FB9236" w14:textId="13A881D9" w:rsidR="001C0408" w:rsidRDefault="001C0408" w:rsidP="001C0408">
      <w:pPr>
        <w:ind w:firstLine="210"/>
      </w:pPr>
      <w:r>
        <w:rPr>
          <w:rFonts w:hint="eastAsia"/>
        </w:rPr>
        <w:t>【今回作成の採点基準案】</w:t>
      </w:r>
    </w:p>
    <w:p w14:paraId="428A154F" w14:textId="41BF9330" w:rsidR="007941BC" w:rsidRDefault="007941BC" w:rsidP="001C0408">
      <w:pPr>
        <w:ind w:firstLine="210"/>
      </w:pPr>
      <w:r>
        <w:rPr>
          <w:rFonts w:hint="eastAsia"/>
        </w:rPr>
        <w:t>（邪魔なこと、乗り越えるべきものであることに言及している）</w:t>
      </w:r>
    </w:p>
    <w:p w14:paraId="77AED63D" w14:textId="0341AFA7" w:rsidR="00DB7EDD" w:rsidRDefault="00DB7EDD" w:rsidP="00DB7EDD">
      <w:pPr>
        <w:ind w:firstLine="210"/>
      </w:pPr>
      <w:r w:rsidRPr="006B6837">
        <w:t>2pt=</w:t>
      </w:r>
      <w:r w:rsidR="00B407D4">
        <w:t xml:space="preserve"> </w:t>
      </w:r>
      <w:r w:rsidR="00B407D4">
        <w:rPr>
          <w:rFonts w:hint="eastAsia"/>
        </w:rPr>
        <w:t>（</w:t>
      </w:r>
      <w:r w:rsidRPr="006B6837">
        <w:rPr>
          <w:rFonts w:hint="eastAsia"/>
        </w:rPr>
        <w:t>乗</w:t>
      </w:r>
      <w:r w:rsidRPr="006B6837">
        <w:t>り</w:t>
      </w:r>
      <w:r w:rsidR="00B407D4">
        <w:rPr>
          <w:rFonts w:hint="eastAsia"/>
        </w:rPr>
        <w:t>）</w:t>
      </w:r>
      <w:r w:rsidRPr="006B6837">
        <w:t>越えなければならない</w:t>
      </w:r>
      <w:r w:rsidRPr="006B6837">
        <w:t>/</w:t>
      </w:r>
      <w:proofErr w:type="gramStart"/>
      <w:r w:rsidRPr="006B6837">
        <w:t>るのが</w:t>
      </w:r>
      <w:proofErr w:type="gramEnd"/>
      <w:r w:rsidRPr="006B6837">
        <w:t>難しい</w:t>
      </w:r>
      <w:r w:rsidRPr="006B6837">
        <w:t xml:space="preserve">, </w:t>
      </w:r>
      <w:r w:rsidRPr="006B6837">
        <w:t>進歩の障害</w:t>
      </w:r>
      <w:r w:rsidRPr="006B6837">
        <w:t>/</w:t>
      </w:r>
      <w:r w:rsidRPr="006B6837">
        <w:t>障壁だ</w:t>
      </w:r>
      <w:r w:rsidRPr="006B6837">
        <w:t xml:space="preserve">, </w:t>
      </w:r>
      <w:r w:rsidRPr="006B6837">
        <w:t>邪魔になる</w:t>
      </w:r>
      <w:r w:rsidR="004505DB">
        <w:t>/</w:t>
      </w:r>
      <w:r w:rsidR="004505DB">
        <w:rPr>
          <w:rFonts w:hint="eastAsia"/>
        </w:rPr>
        <w:t>行く</w:t>
      </w:r>
      <w:proofErr w:type="gramStart"/>
      <w:r w:rsidR="004505DB">
        <w:rPr>
          <w:rFonts w:hint="eastAsia"/>
        </w:rPr>
        <w:t>てを</w:t>
      </w:r>
      <w:proofErr w:type="gramEnd"/>
      <w:r w:rsidR="004505DB">
        <w:rPr>
          <w:rFonts w:hint="eastAsia"/>
        </w:rPr>
        <w:t>阻む</w:t>
      </w:r>
      <w:r w:rsidR="003D0165">
        <w:t xml:space="preserve">, </w:t>
      </w:r>
      <w:r w:rsidR="003D0165">
        <w:rPr>
          <w:rFonts w:hint="eastAsia"/>
        </w:rPr>
        <w:t>立ちはだかる</w:t>
      </w:r>
      <w:r w:rsidR="00936380">
        <w:t xml:space="preserve">, </w:t>
      </w:r>
      <w:r w:rsidR="00936380">
        <w:rPr>
          <w:rFonts w:hint="eastAsia"/>
        </w:rPr>
        <w:t>行き先を塞ぐ</w:t>
      </w:r>
    </w:p>
    <w:p w14:paraId="1D8FA357" w14:textId="57CCE6A2" w:rsidR="00A00470" w:rsidRDefault="00DB7EDD" w:rsidP="00A00470">
      <w:pPr>
        <w:ind w:firstLine="210"/>
      </w:pPr>
      <w:r w:rsidRPr="006B6837">
        <w:t xml:space="preserve">1pt= </w:t>
      </w:r>
      <w:r w:rsidRPr="006B6837">
        <w:t>苦労する</w:t>
      </w:r>
      <w:r w:rsidRPr="006B6837">
        <w:t xml:space="preserve">, </w:t>
      </w:r>
      <w:commentRangeStart w:id="57"/>
      <w:commentRangeStart w:id="58"/>
      <w:commentRangeStart w:id="59"/>
      <w:commentRangeStart w:id="60"/>
      <w:r w:rsidR="00422D99">
        <w:rPr>
          <w:rFonts w:hint="eastAsia"/>
        </w:rPr>
        <w:t>進むのが</w:t>
      </w:r>
      <w:r w:rsidRPr="006B6837">
        <w:rPr>
          <w:rFonts w:hint="eastAsia"/>
        </w:rPr>
        <w:t>難</w:t>
      </w:r>
      <w:r w:rsidRPr="006B6837">
        <w:t>しい</w:t>
      </w:r>
      <w:r w:rsidR="006C3680">
        <w:rPr>
          <w:rFonts w:hint="eastAsia"/>
        </w:rPr>
        <w:t>/</w:t>
      </w:r>
      <w:r w:rsidR="00E75DDF">
        <w:rPr>
          <w:rFonts w:hint="eastAsia"/>
        </w:rPr>
        <w:t>険しい</w:t>
      </w:r>
      <w:r w:rsidR="00E75DDF">
        <w:t>/</w:t>
      </w:r>
      <w:r w:rsidR="006C3680">
        <w:rPr>
          <w:rFonts w:hint="eastAsia"/>
        </w:rPr>
        <w:t>困難</w:t>
      </w:r>
      <w:commentRangeEnd w:id="57"/>
      <w:r w:rsidR="00427A83">
        <w:rPr>
          <w:rStyle w:val="a4"/>
        </w:rPr>
        <w:commentReference w:id="57"/>
      </w:r>
      <w:commentRangeEnd w:id="58"/>
      <w:r w:rsidR="008E3B45">
        <w:rPr>
          <w:rStyle w:val="a4"/>
        </w:rPr>
        <w:commentReference w:id="58"/>
      </w:r>
      <w:commentRangeEnd w:id="59"/>
      <w:r w:rsidR="00C078AD">
        <w:rPr>
          <w:rStyle w:val="a4"/>
        </w:rPr>
        <w:commentReference w:id="59"/>
      </w:r>
      <w:commentRangeEnd w:id="60"/>
      <w:r w:rsidR="005974AD">
        <w:rPr>
          <w:rStyle w:val="a4"/>
        </w:rPr>
        <w:commentReference w:id="60"/>
      </w:r>
      <w:r w:rsidR="006C3680">
        <w:t xml:space="preserve">, </w:t>
      </w:r>
      <w:r w:rsidR="006C3680">
        <w:rPr>
          <w:rFonts w:hint="eastAsia"/>
        </w:rPr>
        <w:t>大きい</w:t>
      </w:r>
      <w:r w:rsidR="006C3680">
        <w:t xml:space="preserve">, </w:t>
      </w:r>
      <w:r w:rsidR="006C3680">
        <w:rPr>
          <w:rFonts w:hint="eastAsia"/>
        </w:rPr>
        <w:t>高い</w:t>
      </w:r>
      <w:r w:rsidR="006C3680">
        <w:t xml:space="preserve">, </w:t>
      </w:r>
      <w:r w:rsidR="00E75DDF">
        <w:rPr>
          <w:rFonts w:hint="eastAsia"/>
        </w:rPr>
        <w:t>隔てる</w:t>
      </w:r>
      <w:r w:rsidR="00E75DDF">
        <w:t xml:space="preserve">, </w:t>
      </w:r>
      <w:r w:rsidR="00894264">
        <w:rPr>
          <w:rFonts w:hint="eastAsia"/>
        </w:rPr>
        <w:t>視界を塞ぐ</w:t>
      </w:r>
      <w:r w:rsidR="00894264">
        <w:t xml:space="preserve">, </w:t>
      </w:r>
      <w:commentRangeStart w:id="61"/>
      <w:commentRangeStart w:id="62"/>
      <w:commentRangeStart w:id="63"/>
      <w:commentRangeStart w:id="64"/>
      <w:r w:rsidR="00894264">
        <w:rPr>
          <w:rFonts w:hint="eastAsia"/>
        </w:rPr>
        <w:t>壁</w:t>
      </w:r>
      <w:commentRangeEnd w:id="61"/>
      <w:r w:rsidR="00894264">
        <w:rPr>
          <w:rStyle w:val="a4"/>
        </w:rPr>
        <w:commentReference w:id="61"/>
      </w:r>
      <w:commentRangeEnd w:id="62"/>
      <w:r w:rsidR="008E3B45">
        <w:rPr>
          <w:rStyle w:val="a4"/>
        </w:rPr>
        <w:commentReference w:id="62"/>
      </w:r>
      <w:commentRangeEnd w:id="63"/>
      <w:r w:rsidR="007E3E1C">
        <w:rPr>
          <w:rStyle w:val="a4"/>
        </w:rPr>
        <w:commentReference w:id="63"/>
      </w:r>
      <w:commentRangeEnd w:id="64"/>
      <w:r w:rsidR="005974AD">
        <w:rPr>
          <w:rStyle w:val="a4"/>
        </w:rPr>
        <w:commentReference w:id="64"/>
      </w:r>
      <w:r w:rsidR="00894264">
        <w:t xml:space="preserve">, </w:t>
      </w:r>
      <w:r w:rsidR="00A00470">
        <w:rPr>
          <w:rFonts w:hint="eastAsia"/>
        </w:rPr>
        <w:t>いばらの</w:t>
      </w:r>
      <w:r w:rsidR="00A00470">
        <w:t>道</w:t>
      </w:r>
    </w:p>
    <w:p w14:paraId="0F24E37C" w14:textId="77777777" w:rsidR="001C0408" w:rsidRDefault="001C0408" w:rsidP="001C0408">
      <w:pPr>
        <w:ind w:firstLine="210"/>
      </w:pPr>
    </w:p>
    <w:p w14:paraId="1537B290" w14:textId="44DEB6AF" w:rsidR="001C0408" w:rsidRDefault="001C0408" w:rsidP="001C0408">
      <w:pPr>
        <w:ind w:firstLine="210"/>
      </w:pPr>
      <w:r>
        <w:rPr>
          <w:rFonts w:hint="eastAsia"/>
        </w:rPr>
        <w:t>【元論文の採点基準の邦訳】</w:t>
      </w:r>
    </w:p>
    <w:p w14:paraId="05BDA693" w14:textId="77777777" w:rsidR="006B6837" w:rsidRDefault="006B6837" w:rsidP="001C0408">
      <w:pPr>
        <w:ind w:firstLine="210"/>
      </w:pPr>
      <w:r w:rsidRPr="006B6837">
        <w:t>2pt=</w:t>
      </w:r>
      <w:r w:rsidRPr="006B6837">
        <w:t>乗り越えなければならない</w:t>
      </w:r>
      <w:r w:rsidRPr="006B6837">
        <w:t>/</w:t>
      </w:r>
      <w:proofErr w:type="gramStart"/>
      <w:r w:rsidRPr="006B6837">
        <w:t>るのが</w:t>
      </w:r>
      <w:proofErr w:type="gramEnd"/>
      <w:r w:rsidRPr="006B6837">
        <w:t>難しい</w:t>
      </w:r>
      <w:r w:rsidRPr="006B6837">
        <w:t xml:space="preserve">, </w:t>
      </w:r>
      <w:r w:rsidRPr="006B6837">
        <w:t>進歩の障害</w:t>
      </w:r>
      <w:r w:rsidRPr="006B6837">
        <w:t>/</w:t>
      </w:r>
      <w:r w:rsidRPr="006B6837">
        <w:t>障壁だ</w:t>
      </w:r>
      <w:r w:rsidRPr="006B6837">
        <w:t xml:space="preserve">, </w:t>
      </w:r>
      <w:r w:rsidRPr="006B6837">
        <w:t>邪魔になる</w:t>
      </w:r>
      <w:r w:rsidRPr="006B6837">
        <w:t>;</w:t>
      </w:r>
    </w:p>
    <w:p w14:paraId="2F1339A8" w14:textId="586A6BFD" w:rsidR="006B6837" w:rsidRDefault="006B6837" w:rsidP="001C0408">
      <w:pPr>
        <w:ind w:firstLine="210"/>
      </w:pPr>
      <w:r w:rsidRPr="006B6837">
        <w:t xml:space="preserve">1pt= </w:t>
      </w:r>
      <w:r w:rsidRPr="006B6837">
        <w:t>苦労する</w:t>
      </w:r>
      <w:r w:rsidRPr="006B6837">
        <w:t xml:space="preserve">, </w:t>
      </w:r>
      <w:r w:rsidRPr="006B6837">
        <w:t>難しい</w:t>
      </w:r>
    </w:p>
    <w:p w14:paraId="14C9FFBA" w14:textId="77777777" w:rsidR="001C0408" w:rsidRDefault="001C0408" w:rsidP="001C0408">
      <w:pPr>
        <w:ind w:firstLine="210"/>
      </w:pPr>
    </w:p>
    <w:p w14:paraId="24644C01" w14:textId="4D9357F7" w:rsidR="001C0408" w:rsidRDefault="001C0408" w:rsidP="001C0408">
      <w:pPr>
        <w:ind w:firstLine="210"/>
      </w:pPr>
      <w:r>
        <w:rPr>
          <w:rFonts w:hint="eastAsia"/>
        </w:rPr>
        <w:t>【元論文の採点基準】</w:t>
      </w:r>
    </w:p>
    <w:p w14:paraId="0EAA69C9" w14:textId="77777777" w:rsidR="003C1355" w:rsidRDefault="003C1355" w:rsidP="001C0408">
      <w:pPr>
        <w:ind w:firstLine="210"/>
      </w:pPr>
      <w:r w:rsidRPr="003C1355">
        <w:t xml:space="preserve">2 pts = have to/difficult to overcome, impediments/barriers to progress, get in the </w:t>
      </w:r>
      <w:proofErr w:type="gramStart"/>
      <w:r w:rsidRPr="003C1355">
        <w:t>way</w:t>
      </w:r>
      <w:r>
        <w:t>;</w:t>
      </w:r>
      <w:proofErr w:type="gramEnd"/>
    </w:p>
    <w:p w14:paraId="28A28370" w14:textId="6DF943C9" w:rsidR="003C1355" w:rsidRDefault="003C1355" w:rsidP="001C0408">
      <w:pPr>
        <w:ind w:firstLine="210"/>
      </w:pPr>
      <w:r w:rsidRPr="003C1355">
        <w:lastRenderedPageBreak/>
        <w:t xml:space="preserve">1 </w:t>
      </w:r>
      <w:proofErr w:type="spellStart"/>
      <w:r w:rsidRPr="003C1355">
        <w:t>pt</w:t>
      </w:r>
      <w:proofErr w:type="spellEnd"/>
      <w:r w:rsidRPr="003C1355">
        <w:t xml:space="preserve"> = take effort, difficult</w:t>
      </w:r>
    </w:p>
    <w:p w14:paraId="16033AE3" w14:textId="14F6E4EB" w:rsidR="00D71BB9" w:rsidRDefault="00D71BB9" w:rsidP="00797CB2">
      <w:pPr>
        <w:ind w:firstLine="210"/>
      </w:pPr>
    </w:p>
    <w:p w14:paraId="5EB8C5AA" w14:textId="1AACBE22" w:rsidR="00D71BB9" w:rsidRDefault="00D71BB9" w:rsidP="006E420F">
      <w:pPr>
        <w:pStyle w:val="2"/>
      </w:pPr>
      <w:r>
        <w:rPr>
          <w:rFonts w:hint="eastAsia"/>
        </w:rPr>
        <w:t>輪</w:t>
      </w:r>
      <w:proofErr w:type="gramStart"/>
      <w:r>
        <w:rPr>
          <w:rFonts w:hint="eastAsia"/>
        </w:rPr>
        <w:t>っか</w:t>
      </w:r>
      <w:r>
        <w:t xml:space="preserve"> –</w:t>
      </w:r>
      <w:proofErr w:type="gramEnd"/>
      <w:r>
        <w:t xml:space="preserve"> </w:t>
      </w:r>
      <w:r>
        <w:rPr>
          <w:rFonts w:hint="eastAsia"/>
        </w:rPr>
        <w:t>ネックレス（</w:t>
      </w:r>
      <w:r>
        <w:t>CIRCLE - NECKLACE</w:t>
      </w:r>
      <w:r>
        <w:rPr>
          <w:rFonts w:hint="eastAsia"/>
        </w:rPr>
        <w:t>）</w:t>
      </w:r>
    </w:p>
    <w:p w14:paraId="36C47624" w14:textId="3F0DFAE5" w:rsidR="001C0408" w:rsidRDefault="001C0408" w:rsidP="001C0408">
      <w:pPr>
        <w:ind w:firstLine="210"/>
      </w:pPr>
      <w:r>
        <w:rPr>
          <w:rFonts w:hint="eastAsia"/>
        </w:rPr>
        <w:t>【今回作成の採点基準案】</w:t>
      </w:r>
    </w:p>
    <w:p w14:paraId="165EEEB9" w14:textId="4EF230DA" w:rsidR="0013427C" w:rsidRDefault="0013427C" w:rsidP="001C0408">
      <w:pPr>
        <w:ind w:firstLine="210"/>
      </w:pPr>
      <w:r>
        <w:rPr>
          <w:rFonts w:hint="eastAsia"/>
        </w:rPr>
        <w:t>（円状</w:t>
      </w:r>
      <w:r>
        <w:rPr>
          <w:rFonts w:hint="eastAsia"/>
        </w:rPr>
        <w:t>/</w:t>
      </w:r>
      <w:r>
        <w:rPr>
          <w:rFonts w:hint="eastAsia"/>
        </w:rPr>
        <w:t>丸いことに言及されている）</w:t>
      </w:r>
    </w:p>
    <w:p w14:paraId="305B1C49" w14:textId="182A1690" w:rsidR="00B56BF8" w:rsidRDefault="00B56BF8" w:rsidP="00B56BF8">
      <w:pPr>
        <w:ind w:firstLine="210"/>
      </w:pPr>
      <w:r w:rsidRPr="00191BED">
        <w:t>2pt</w:t>
      </w:r>
      <w:r w:rsidRPr="00191BED">
        <w:t>＝丸い</w:t>
      </w:r>
      <w:r w:rsidRPr="00191BED">
        <w:t xml:space="preserve">, </w:t>
      </w:r>
      <w:r w:rsidR="00BD0704">
        <w:rPr>
          <w:rFonts w:hint="eastAsia"/>
        </w:rPr>
        <w:t>（</w:t>
      </w:r>
      <w:r w:rsidRPr="00191BED">
        <w:t>閉じた</w:t>
      </w:r>
      <w:r w:rsidR="00BD0704">
        <w:rPr>
          <w:rFonts w:hint="eastAsia"/>
        </w:rPr>
        <w:t>/</w:t>
      </w:r>
      <w:r w:rsidR="00BD0704">
        <w:rPr>
          <w:rFonts w:hint="eastAsia"/>
        </w:rPr>
        <w:t>繋がった）</w:t>
      </w:r>
      <w:r w:rsidRPr="00191BED">
        <w:t>輪</w:t>
      </w:r>
      <w:r w:rsidRPr="00191BED">
        <w:t xml:space="preserve">, </w:t>
      </w:r>
      <w:r w:rsidRPr="00191BED">
        <w:t>円形</w:t>
      </w:r>
      <w:r w:rsidRPr="00191BED">
        <w:t xml:space="preserve">, </w:t>
      </w:r>
      <w:r w:rsidRPr="00191BED">
        <w:t>リング状</w:t>
      </w:r>
      <w:r w:rsidRPr="00191BED">
        <w:t xml:space="preserve">, </w:t>
      </w:r>
      <w:r w:rsidRPr="00191BED">
        <w:t>囲まれている</w:t>
      </w:r>
      <w:r>
        <w:rPr>
          <w:rFonts w:hint="eastAsia"/>
        </w:rPr>
        <w:t>;</w:t>
      </w:r>
    </w:p>
    <w:p w14:paraId="35FE6125" w14:textId="7CE1E688" w:rsidR="00B56BF8" w:rsidRPr="00B56BF8" w:rsidRDefault="00B56BF8" w:rsidP="00B56BF8">
      <w:pPr>
        <w:ind w:firstLine="210"/>
      </w:pPr>
      <w:r w:rsidRPr="00191BED">
        <w:t>1pt</w:t>
      </w:r>
      <w:r w:rsidRPr="00191BED">
        <w:t>＝形</w:t>
      </w:r>
      <w:r w:rsidR="00697CAA">
        <w:rPr>
          <w:rFonts w:hint="eastAsia"/>
        </w:rPr>
        <w:t>（例</w:t>
      </w:r>
      <w:r w:rsidR="00697CAA">
        <w:t xml:space="preserve">: </w:t>
      </w:r>
      <w:r w:rsidR="00697CAA">
        <w:rPr>
          <w:rFonts w:hint="eastAsia"/>
        </w:rPr>
        <w:t>トーラス）</w:t>
      </w:r>
      <w:r w:rsidRPr="00191BED">
        <w:t>が似ている</w:t>
      </w:r>
      <w:r w:rsidRPr="00191BED">
        <w:t xml:space="preserve">, </w:t>
      </w:r>
      <w:r w:rsidRPr="00191BED">
        <w:t>終わりがない</w:t>
      </w:r>
      <w:r w:rsidRPr="00191BED">
        <w:t xml:space="preserve">, </w:t>
      </w:r>
      <w:r w:rsidRPr="00191BED">
        <w:t>何かの周りを回る</w:t>
      </w:r>
      <w:r w:rsidRPr="00191BED">
        <w:t xml:space="preserve">, </w:t>
      </w:r>
      <w:r w:rsidRPr="00191BED">
        <w:t>無限だ</w:t>
      </w:r>
      <w:r w:rsidRPr="00191BED">
        <w:t xml:space="preserve">, </w:t>
      </w:r>
      <w:r w:rsidRPr="00191BED">
        <w:t>真ん中に空白がある</w:t>
      </w:r>
      <w:r w:rsidR="009C7A89">
        <w:rPr>
          <w:rFonts w:hint="eastAsia"/>
        </w:rPr>
        <w:t>,</w:t>
      </w:r>
      <w:r w:rsidR="009C7A89">
        <w:t xml:space="preserve"> </w:t>
      </w:r>
      <w:r w:rsidR="009C7A89">
        <w:rPr>
          <w:rFonts w:hint="eastAsia"/>
        </w:rPr>
        <w:t>繋がっている</w:t>
      </w:r>
      <w:r w:rsidR="009C7A89">
        <w:t xml:space="preserve">, </w:t>
      </w:r>
      <w:r w:rsidR="00A47FC6">
        <w:rPr>
          <w:rFonts w:hint="eastAsia"/>
        </w:rPr>
        <w:t>通すもの</w:t>
      </w:r>
      <w:r w:rsidR="00A47FC6">
        <w:t xml:space="preserve">, </w:t>
      </w:r>
      <w:r w:rsidR="00835BED">
        <w:rPr>
          <w:rFonts w:hint="eastAsia"/>
        </w:rPr>
        <w:t>何かにつけることができる</w:t>
      </w:r>
      <w:r w:rsidR="00835BED">
        <w:t xml:space="preserve">, </w:t>
      </w:r>
      <w:r w:rsidR="000A45ED">
        <w:rPr>
          <w:rFonts w:hint="eastAsia"/>
        </w:rPr>
        <w:t>首にかけられる</w:t>
      </w:r>
    </w:p>
    <w:p w14:paraId="29F50A43" w14:textId="77777777" w:rsidR="001C0408" w:rsidRDefault="001C0408" w:rsidP="001C0408">
      <w:pPr>
        <w:ind w:firstLine="210"/>
      </w:pPr>
    </w:p>
    <w:p w14:paraId="3897753F" w14:textId="1B05B7D7" w:rsidR="001C0408" w:rsidRDefault="001C0408" w:rsidP="001C0408">
      <w:pPr>
        <w:ind w:firstLine="210"/>
      </w:pPr>
      <w:r>
        <w:rPr>
          <w:rFonts w:hint="eastAsia"/>
        </w:rPr>
        <w:t>【元論文の採点基準の邦訳】</w:t>
      </w:r>
    </w:p>
    <w:p w14:paraId="798118F7" w14:textId="0DF1A7EA" w:rsidR="00191BED" w:rsidRDefault="00191BED" w:rsidP="001C0408">
      <w:pPr>
        <w:ind w:firstLine="210"/>
      </w:pPr>
      <w:r w:rsidRPr="00191BED">
        <w:t>2pt</w:t>
      </w:r>
      <w:r w:rsidRPr="00191BED">
        <w:t>＝丸い</w:t>
      </w:r>
      <w:r w:rsidRPr="00191BED">
        <w:t xml:space="preserve">, </w:t>
      </w:r>
      <w:r w:rsidRPr="00191BED">
        <w:t>閉じた輪</w:t>
      </w:r>
      <w:r w:rsidRPr="00191BED">
        <w:t xml:space="preserve">, </w:t>
      </w:r>
      <w:r w:rsidRPr="00191BED">
        <w:t>円形</w:t>
      </w:r>
      <w:r w:rsidRPr="00191BED">
        <w:t xml:space="preserve">, </w:t>
      </w:r>
      <w:r w:rsidRPr="00191BED">
        <w:t>リング状</w:t>
      </w:r>
      <w:r w:rsidRPr="00191BED">
        <w:t xml:space="preserve">, </w:t>
      </w:r>
      <w:r w:rsidRPr="00191BED">
        <w:t>囲まれている</w:t>
      </w:r>
      <w:r w:rsidR="00082DC8">
        <w:rPr>
          <w:rFonts w:hint="eastAsia"/>
        </w:rPr>
        <w:t>;</w:t>
      </w:r>
    </w:p>
    <w:p w14:paraId="456A7D82" w14:textId="1B7F30D5" w:rsidR="00191BED" w:rsidRDefault="00191BED" w:rsidP="001C0408">
      <w:pPr>
        <w:ind w:firstLine="210"/>
      </w:pPr>
      <w:r w:rsidRPr="00191BED">
        <w:t>1pt</w:t>
      </w:r>
      <w:r w:rsidRPr="00191BED">
        <w:t>＝形が似ている</w:t>
      </w:r>
      <w:r w:rsidRPr="00191BED">
        <w:t xml:space="preserve">, </w:t>
      </w:r>
      <w:r w:rsidRPr="00191BED">
        <w:t>終わりがない</w:t>
      </w:r>
      <w:r w:rsidRPr="00191BED">
        <w:t xml:space="preserve">, </w:t>
      </w:r>
      <w:r w:rsidRPr="00191BED">
        <w:t>何かの周りを回る</w:t>
      </w:r>
      <w:r w:rsidRPr="00191BED">
        <w:t xml:space="preserve">, </w:t>
      </w:r>
      <w:r w:rsidRPr="00191BED">
        <w:t>無限だ</w:t>
      </w:r>
      <w:r w:rsidRPr="00191BED">
        <w:t xml:space="preserve">, </w:t>
      </w:r>
      <w:r w:rsidRPr="00191BED">
        <w:t>真ん中に空白がある</w:t>
      </w:r>
    </w:p>
    <w:p w14:paraId="2579C19D" w14:textId="77777777" w:rsidR="001C0408" w:rsidRDefault="001C0408" w:rsidP="001C0408">
      <w:pPr>
        <w:ind w:firstLine="210"/>
      </w:pPr>
    </w:p>
    <w:p w14:paraId="4B0561B3" w14:textId="09F34076" w:rsidR="001C0408" w:rsidRDefault="001C0408" w:rsidP="001C0408">
      <w:pPr>
        <w:ind w:firstLine="210"/>
      </w:pPr>
      <w:r>
        <w:rPr>
          <w:rFonts w:hint="eastAsia"/>
        </w:rPr>
        <w:t>【元論文の採点基準】</w:t>
      </w:r>
    </w:p>
    <w:p w14:paraId="5F8CE208" w14:textId="77777777" w:rsidR="00BF6F9C" w:rsidRDefault="00BF6F9C" w:rsidP="001C0408">
      <w:pPr>
        <w:ind w:firstLine="210"/>
      </w:pPr>
      <w:r w:rsidRPr="00BF6F9C">
        <w:t xml:space="preserve">2 pts = round, closed loop, circular, round, ring-like, </w:t>
      </w:r>
      <w:proofErr w:type="gramStart"/>
      <w:r w:rsidRPr="00BF6F9C">
        <w:t>enclosed;</w:t>
      </w:r>
      <w:proofErr w:type="gramEnd"/>
    </w:p>
    <w:p w14:paraId="53FCA33E" w14:textId="0869D7EA" w:rsidR="00BF6F9C" w:rsidRDefault="00BF6F9C" w:rsidP="001C0408">
      <w:pPr>
        <w:ind w:firstLine="210"/>
      </w:pPr>
      <w:r w:rsidRPr="00BF6F9C">
        <w:t xml:space="preserve">1 </w:t>
      </w:r>
      <w:proofErr w:type="spellStart"/>
      <w:r w:rsidRPr="00BF6F9C">
        <w:t>pt</w:t>
      </w:r>
      <w:proofErr w:type="spellEnd"/>
      <w:r w:rsidRPr="00BF6F9C">
        <w:t xml:space="preserve"> = similar shape, never ending, go around something, infinite, have an empty space in the middle</w:t>
      </w:r>
    </w:p>
    <w:p w14:paraId="7006DF9D" w14:textId="52BD6BE4" w:rsidR="00D71BB9" w:rsidRDefault="00D71BB9" w:rsidP="00797CB2">
      <w:pPr>
        <w:ind w:firstLine="210"/>
      </w:pPr>
    </w:p>
    <w:p w14:paraId="47E0EC5C" w14:textId="245D8033" w:rsidR="00D71BB9" w:rsidRPr="00A422EB" w:rsidRDefault="00D71BB9" w:rsidP="006E420F">
      <w:pPr>
        <w:pStyle w:val="2"/>
        <w:rPr>
          <w:strike/>
        </w:rPr>
      </w:pPr>
      <w:commentRangeStart w:id="65"/>
      <w:r w:rsidRPr="00A422EB">
        <w:rPr>
          <w:rFonts w:hint="eastAsia"/>
          <w:strike/>
        </w:rPr>
        <w:t>孤独</w:t>
      </w:r>
      <w:r w:rsidRPr="00A422EB">
        <w:rPr>
          <w:strike/>
        </w:rPr>
        <w:t xml:space="preserve"> – </w:t>
      </w:r>
      <w:r w:rsidRPr="00A422EB">
        <w:rPr>
          <w:rFonts w:hint="eastAsia"/>
          <w:strike/>
        </w:rPr>
        <w:t>砂漠（</w:t>
      </w:r>
      <w:r w:rsidRPr="00A422EB">
        <w:rPr>
          <w:strike/>
        </w:rPr>
        <w:t>LONELINESS - DESERT</w:t>
      </w:r>
      <w:r w:rsidRPr="00A422EB">
        <w:rPr>
          <w:rFonts w:hint="eastAsia"/>
          <w:strike/>
        </w:rPr>
        <w:t>）</w:t>
      </w:r>
      <w:commentRangeEnd w:id="65"/>
      <w:r w:rsidR="00F27A72" w:rsidRPr="00A422EB">
        <w:rPr>
          <w:rStyle w:val="a4"/>
          <w:rFonts w:asciiTheme="minorHAnsi" w:eastAsia="ＭＳ 明朝" w:hAnsiTheme="minorHAnsi" w:cstheme="minorBidi"/>
          <w:strike/>
        </w:rPr>
        <w:commentReference w:id="65"/>
      </w:r>
    </w:p>
    <w:p w14:paraId="2881FCAD" w14:textId="0095506E" w:rsidR="001C0408" w:rsidRPr="00A422EB" w:rsidRDefault="001C0408" w:rsidP="001C0408">
      <w:pPr>
        <w:ind w:firstLine="210"/>
        <w:rPr>
          <w:strike/>
        </w:rPr>
      </w:pPr>
      <w:r w:rsidRPr="00A422EB">
        <w:rPr>
          <w:rFonts w:hint="eastAsia"/>
          <w:strike/>
        </w:rPr>
        <w:t>【今回作成の採点基準案】</w:t>
      </w:r>
    </w:p>
    <w:p w14:paraId="7B3B2E93" w14:textId="65A223C8" w:rsidR="002666CD" w:rsidRPr="00A422EB" w:rsidRDefault="002666CD" w:rsidP="001C0408">
      <w:pPr>
        <w:ind w:firstLine="210"/>
        <w:rPr>
          <w:strike/>
        </w:rPr>
      </w:pPr>
      <w:r w:rsidRPr="00A422EB">
        <w:rPr>
          <w:rFonts w:hint="eastAsia"/>
          <w:strike/>
        </w:rPr>
        <w:t>（空虚であること</w:t>
      </w:r>
      <w:r w:rsidRPr="00A422EB">
        <w:rPr>
          <w:strike/>
        </w:rPr>
        <w:t xml:space="preserve">, </w:t>
      </w:r>
      <w:r w:rsidRPr="00A422EB">
        <w:rPr>
          <w:rFonts w:hint="eastAsia"/>
          <w:strike/>
        </w:rPr>
        <w:t>孤立していることに言及している）</w:t>
      </w:r>
    </w:p>
    <w:p w14:paraId="6ED6038A" w14:textId="6F7CF6F1" w:rsidR="00BD2E88" w:rsidRPr="00A422EB" w:rsidRDefault="00BD2E88" w:rsidP="00BD2E88">
      <w:pPr>
        <w:ind w:firstLine="210"/>
        <w:rPr>
          <w:strike/>
        </w:rPr>
      </w:pPr>
      <w:r w:rsidRPr="00A422EB">
        <w:rPr>
          <w:strike/>
        </w:rPr>
        <w:t>2pt</w:t>
      </w:r>
      <w:r w:rsidRPr="00A422EB">
        <w:rPr>
          <w:strike/>
        </w:rPr>
        <w:t>＝空虚だ</w:t>
      </w:r>
      <w:r w:rsidR="00362A2A" w:rsidRPr="00A422EB">
        <w:rPr>
          <w:strike/>
        </w:rPr>
        <w:t>/</w:t>
      </w:r>
      <w:r w:rsidR="00362A2A" w:rsidRPr="00A422EB">
        <w:rPr>
          <w:rFonts w:hint="eastAsia"/>
          <w:strike/>
        </w:rPr>
        <w:t>何もない</w:t>
      </w:r>
      <w:r w:rsidRPr="00A422EB">
        <w:rPr>
          <w:strike/>
        </w:rPr>
        <w:t xml:space="preserve">, </w:t>
      </w:r>
      <w:r w:rsidRPr="00A422EB">
        <w:rPr>
          <w:strike/>
        </w:rPr>
        <w:t>人がいない</w:t>
      </w:r>
      <w:r w:rsidR="00626393" w:rsidRPr="00A422EB">
        <w:rPr>
          <w:strike/>
        </w:rPr>
        <w:t>/</w:t>
      </w:r>
      <w:r w:rsidR="00626393" w:rsidRPr="00A422EB">
        <w:rPr>
          <w:rFonts w:hint="eastAsia"/>
          <w:strike/>
        </w:rPr>
        <w:t>誰にも会えない</w:t>
      </w:r>
      <w:r w:rsidR="00C41117" w:rsidRPr="00A422EB">
        <w:rPr>
          <w:strike/>
        </w:rPr>
        <w:t>/</w:t>
      </w:r>
      <w:r w:rsidR="00C41117" w:rsidRPr="00A422EB">
        <w:rPr>
          <w:rFonts w:hint="eastAsia"/>
          <w:strike/>
        </w:rPr>
        <w:t>誰にも頼れない</w:t>
      </w:r>
      <w:r w:rsidRPr="00A422EB">
        <w:rPr>
          <w:strike/>
        </w:rPr>
        <w:t xml:space="preserve">, </w:t>
      </w:r>
      <w:r w:rsidRPr="00A422EB">
        <w:rPr>
          <w:strike/>
        </w:rPr>
        <w:t>荒涼とした</w:t>
      </w:r>
      <w:r w:rsidRPr="00A422EB">
        <w:rPr>
          <w:strike/>
        </w:rPr>
        <w:t xml:space="preserve">, </w:t>
      </w:r>
      <w:r w:rsidRPr="00A422EB">
        <w:rPr>
          <w:strike/>
        </w:rPr>
        <w:t>孤立している</w:t>
      </w:r>
      <w:r w:rsidR="00BE5C92" w:rsidRPr="00A422EB">
        <w:rPr>
          <w:strike/>
        </w:rPr>
        <w:t>/</w:t>
      </w:r>
      <w:r w:rsidR="00BE5C92" w:rsidRPr="00A422EB">
        <w:rPr>
          <w:rFonts w:hint="eastAsia"/>
          <w:strike/>
        </w:rPr>
        <w:t>ひとりぼっち</w:t>
      </w:r>
      <w:r w:rsidR="008904D0" w:rsidRPr="00A422EB">
        <w:rPr>
          <w:strike/>
        </w:rPr>
        <w:t>/</w:t>
      </w:r>
      <w:r w:rsidR="008904D0" w:rsidRPr="00A422EB">
        <w:rPr>
          <w:rFonts w:hint="eastAsia"/>
          <w:strike/>
        </w:rPr>
        <w:t>絶望</w:t>
      </w:r>
      <w:r w:rsidR="005B0170" w:rsidRPr="00A422EB">
        <w:rPr>
          <w:rFonts w:hint="eastAsia"/>
          <w:strike/>
        </w:rPr>
        <w:t>する</w:t>
      </w:r>
    </w:p>
    <w:p w14:paraId="18439B68" w14:textId="04EE81DF" w:rsidR="00BD2E88" w:rsidRPr="00A422EB" w:rsidRDefault="00BD2E88" w:rsidP="00BD2E88">
      <w:pPr>
        <w:ind w:firstLine="210"/>
        <w:rPr>
          <w:strike/>
        </w:rPr>
      </w:pPr>
      <w:r w:rsidRPr="00A422EB">
        <w:rPr>
          <w:strike/>
        </w:rPr>
        <w:t>1pt</w:t>
      </w:r>
      <w:r w:rsidRPr="00A422EB">
        <w:rPr>
          <w:strike/>
        </w:rPr>
        <w:t>＝不毛</w:t>
      </w:r>
      <w:r w:rsidR="005A5A16" w:rsidRPr="00A422EB">
        <w:rPr>
          <w:strike/>
        </w:rPr>
        <w:t>/</w:t>
      </w:r>
      <w:r w:rsidR="005A5A16" w:rsidRPr="00A422EB">
        <w:rPr>
          <w:rFonts w:hint="eastAsia"/>
          <w:strike/>
        </w:rPr>
        <w:t>無味乾燥</w:t>
      </w:r>
      <w:r w:rsidRPr="00A422EB">
        <w:rPr>
          <w:strike/>
        </w:rPr>
        <w:t>だ</w:t>
      </w:r>
      <w:r w:rsidRPr="00A422EB">
        <w:rPr>
          <w:strike/>
        </w:rPr>
        <w:t xml:space="preserve">, </w:t>
      </w:r>
      <w:r w:rsidRPr="00A422EB">
        <w:rPr>
          <w:strike/>
        </w:rPr>
        <w:t>人を狂わせる</w:t>
      </w:r>
      <w:r w:rsidRPr="00A422EB">
        <w:rPr>
          <w:strike/>
        </w:rPr>
        <w:t xml:space="preserve">, </w:t>
      </w:r>
      <w:r w:rsidRPr="00A422EB">
        <w:rPr>
          <w:strike/>
        </w:rPr>
        <w:t>退屈だ</w:t>
      </w:r>
      <w:r w:rsidRPr="00A422EB">
        <w:rPr>
          <w:strike/>
        </w:rPr>
        <w:t xml:space="preserve">, </w:t>
      </w:r>
      <w:r w:rsidRPr="00A422EB">
        <w:rPr>
          <w:strike/>
        </w:rPr>
        <w:t>広大だ</w:t>
      </w:r>
      <w:r w:rsidR="00E54824" w:rsidRPr="00A422EB">
        <w:rPr>
          <w:strike/>
        </w:rPr>
        <w:t>/</w:t>
      </w:r>
      <w:r w:rsidR="00E54824" w:rsidRPr="00A422EB">
        <w:rPr>
          <w:rFonts w:hint="eastAsia"/>
          <w:strike/>
        </w:rPr>
        <w:t>広い</w:t>
      </w:r>
      <w:r w:rsidRPr="00A422EB">
        <w:rPr>
          <w:strike/>
        </w:rPr>
        <w:t xml:space="preserve">, </w:t>
      </w:r>
      <w:r w:rsidRPr="00A422EB">
        <w:rPr>
          <w:strike/>
        </w:rPr>
        <w:t>悲しい</w:t>
      </w:r>
      <w:r w:rsidR="001151A7" w:rsidRPr="00A422EB">
        <w:rPr>
          <w:strike/>
        </w:rPr>
        <w:t>/</w:t>
      </w:r>
      <w:r w:rsidR="001151A7" w:rsidRPr="00A422EB">
        <w:rPr>
          <w:rFonts w:hint="eastAsia"/>
          <w:strike/>
        </w:rPr>
        <w:t>寂しい</w:t>
      </w:r>
      <w:r w:rsidR="001151A7" w:rsidRPr="00A422EB">
        <w:rPr>
          <w:strike/>
        </w:rPr>
        <w:t xml:space="preserve">, </w:t>
      </w:r>
      <w:r w:rsidR="001151A7" w:rsidRPr="00A422EB">
        <w:rPr>
          <w:rFonts w:hint="eastAsia"/>
          <w:strike/>
        </w:rPr>
        <w:t>自分以外が見えない</w:t>
      </w:r>
      <w:r w:rsidR="00D6239F" w:rsidRPr="00A422EB">
        <w:rPr>
          <w:strike/>
        </w:rPr>
        <w:t xml:space="preserve">, </w:t>
      </w:r>
      <w:r w:rsidR="008532B5" w:rsidRPr="00A422EB">
        <w:rPr>
          <w:rFonts w:hint="eastAsia"/>
          <w:strike/>
        </w:rPr>
        <w:t>死ぬ可能性がある</w:t>
      </w:r>
      <w:r w:rsidR="008532B5" w:rsidRPr="00A422EB">
        <w:rPr>
          <w:strike/>
        </w:rPr>
        <w:t xml:space="preserve">, </w:t>
      </w:r>
      <w:r w:rsidR="008532B5" w:rsidRPr="00A422EB">
        <w:rPr>
          <w:rFonts w:hint="eastAsia"/>
          <w:strike/>
        </w:rPr>
        <w:t>疎遠だ</w:t>
      </w:r>
      <w:r w:rsidR="008532B5" w:rsidRPr="00A422EB">
        <w:rPr>
          <w:strike/>
        </w:rPr>
        <w:t xml:space="preserve">, </w:t>
      </w:r>
      <w:r w:rsidR="008532B5" w:rsidRPr="00A422EB">
        <w:rPr>
          <w:rFonts w:hint="eastAsia"/>
          <w:strike/>
        </w:rPr>
        <w:t>静かだ</w:t>
      </w:r>
      <w:r w:rsidR="008532B5" w:rsidRPr="00A422EB">
        <w:rPr>
          <w:strike/>
        </w:rPr>
        <w:t xml:space="preserve">, </w:t>
      </w:r>
      <w:r w:rsidR="008532B5" w:rsidRPr="00A422EB">
        <w:rPr>
          <w:rFonts w:hint="eastAsia"/>
          <w:strike/>
        </w:rPr>
        <w:t>出口がない</w:t>
      </w:r>
      <w:r w:rsidR="008532B5" w:rsidRPr="00A422EB">
        <w:rPr>
          <w:strike/>
        </w:rPr>
        <w:t xml:space="preserve">, </w:t>
      </w:r>
      <w:r w:rsidR="00DE5C5D" w:rsidRPr="00A422EB">
        <w:rPr>
          <w:rFonts w:hint="eastAsia"/>
          <w:strike/>
        </w:rPr>
        <w:t>抜け出せない</w:t>
      </w:r>
      <w:r w:rsidR="00E54824" w:rsidRPr="00A422EB">
        <w:rPr>
          <w:strike/>
        </w:rPr>
        <w:t xml:space="preserve">, </w:t>
      </w:r>
      <w:r w:rsidR="00E54824" w:rsidRPr="00A422EB">
        <w:rPr>
          <w:rFonts w:hint="eastAsia"/>
          <w:strike/>
        </w:rPr>
        <w:t>取り残されると大変</w:t>
      </w:r>
      <w:r w:rsidR="00E54824" w:rsidRPr="00A422EB">
        <w:rPr>
          <w:strike/>
        </w:rPr>
        <w:t xml:space="preserve">, </w:t>
      </w:r>
      <w:r w:rsidR="00E54824" w:rsidRPr="00A422EB">
        <w:rPr>
          <w:rFonts w:hint="eastAsia"/>
          <w:strike/>
        </w:rPr>
        <w:t>過酷だ</w:t>
      </w:r>
    </w:p>
    <w:p w14:paraId="1DC73ADD" w14:textId="77777777" w:rsidR="001C0408" w:rsidRPr="00DD2BB9" w:rsidRDefault="001C0408" w:rsidP="001C0408">
      <w:pPr>
        <w:ind w:firstLine="210"/>
        <w:rPr>
          <w:strike/>
          <w:rPrChange w:id="66" w:author="岡隆之介" w:date="2023-02-19T16:32:00Z">
            <w:rPr/>
          </w:rPrChange>
        </w:rPr>
      </w:pPr>
    </w:p>
    <w:p w14:paraId="7F29E4BB" w14:textId="0FF13063" w:rsidR="001C0408" w:rsidRPr="00DD2BB9" w:rsidRDefault="001C0408" w:rsidP="001C0408">
      <w:pPr>
        <w:ind w:firstLine="210"/>
        <w:rPr>
          <w:strike/>
          <w:rPrChange w:id="67" w:author="岡隆之介" w:date="2023-02-19T16:32:00Z">
            <w:rPr/>
          </w:rPrChange>
        </w:rPr>
      </w:pPr>
      <w:r w:rsidRPr="00DD2BB9">
        <w:rPr>
          <w:rFonts w:hint="eastAsia"/>
          <w:strike/>
          <w:rPrChange w:id="68" w:author="岡隆之介" w:date="2023-02-19T16:32:00Z">
            <w:rPr>
              <w:rFonts w:hint="eastAsia"/>
            </w:rPr>
          </w:rPrChange>
        </w:rPr>
        <w:t>【元論文の採点基準の邦訳】</w:t>
      </w:r>
    </w:p>
    <w:p w14:paraId="73EFA795" w14:textId="77777777" w:rsidR="00F7672A" w:rsidRPr="00DD2BB9" w:rsidRDefault="00F7672A" w:rsidP="001C0408">
      <w:pPr>
        <w:ind w:firstLine="210"/>
        <w:rPr>
          <w:strike/>
          <w:rPrChange w:id="69" w:author="岡隆之介" w:date="2023-02-19T16:32:00Z">
            <w:rPr/>
          </w:rPrChange>
        </w:rPr>
      </w:pPr>
      <w:r w:rsidRPr="00DD2BB9">
        <w:rPr>
          <w:strike/>
          <w:rPrChange w:id="70" w:author="岡隆之介" w:date="2023-02-19T16:32:00Z">
            <w:rPr/>
          </w:rPrChange>
        </w:rPr>
        <w:t>2pt</w:t>
      </w:r>
      <w:r w:rsidRPr="00DD2BB9">
        <w:rPr>
          <w:strike/>
          <w:rPrChange w:id="71" w:author="岡隆之介" w:date="2023-02-19T16:32:00Z">
            <w:rPr/>
          </w:rPrChange>
        </w:rPr>
        <w:t>＝空虚だ</w:t>
      </w:r>
      <w:r w:rsidRPr="00DD2BB9">
        <w:rPr>
          <w:strike/>
          <w:rPrChange w:id="72" w:author="岡隆之介" w:date="2023-02-19T16:32:00Z">
            <w:rPr/>
          </w:rPrChange>
        </w:rPr>
        <w:t xml:space="preserve">, </w:t>
      </w:r>
      <w:r w:rsidRPr="00DD2BB9">
        <w:rPr>
          <w:strike/>
          <w:rPrChange w:id="73" w:author="岡隆之介" w:date="2023-02-19T16:32:00Z">
            <w:rPr/>
          </w:rPrChange>
        </w:rPr>
        <w:t>人がいない</w:t>
      </w:r>
      <w:r w:rsidRPr="00DD2BB9">
        <w:rPr>
          <w:strike/>
          <w:rPrChange w:id="74" w:author="岡隆之介" w:date="2023-02-19T16:32:00Z">
            <w:rPr/>
          </w:rPrChange>
        </w:rPr>
        <w:t xml:space="preserve">, </w:t>
      </w:r>
      <w:r w:rsidRPr="00DD2BB9">
        <w:rPr>
          <w:strike/>
          <w:rPrChange w:id="75" w:author="岡隆之介" w:date="2023-02-19T16:32:00Z">
            <w:rPr/>
          </w:rPrChange>
        </w:rPr>
        <w:t>荒涼とした</w:t>
      </w:r>
      <w:r w:rsidRPr="00DD2BB9">
        <w:rPr>
          <w:strike/>
          <w:rPrChange w:id="76" w:author="岡隆之介" w:date="2023-02-19T16:32:00Z">
            <w:rPr/>
          </w:rPrChange>
        </w:rPr>
        <w:t xml:space="preserve">, </w:t>
      </w:r>
      <w:r w:rsidRPr="00DD2BB9">
        <w:rPr>
          <w:strike/>
          <w:rPrChange w:id="77" w:author="岡隆之介" w:date="2023-02-19T16:32:00Z">
            <w:rPr/>
          </w:rPrChange>
        </w:rPr>
        <w:t>孤立している</w:t>
      </w:r>
      <w:r w:rsidRPr="00DD2BB9">
        <w:rPr>
          <w:strike/>
          <w:rPrChange w:id="78" w:author="岡隆之介" w:date="2023-02-19T16:32:00Z">
            <w:rPr/>
          </w:rPrChange>
        </w:rPr>
        <w:t>;</w:t>
      </w:r>
    </w:p>
    <w:p w14:paraId="32DA0D86" w14:textId="1A34BAD1" w:rsidR="00F7672A" w:rsidRPr="00DD2BB9" w:rsidRDefault="00F7672A" w:rsidP="001C0408">
      <w:pPr>
        <w:ind w:firstLine="210"/>
        <w:rPr>
          <w:strike/>
          <w:rPrChange w:id="79" w:author="岡隆之介" w:date="2023-02-19T16:32:00Z">
            <w:rPr/>
          </w:rPrChange>
        </w:rPr>
      </w:pPr>
      <w:r w:rsidRPr="00DD2BB9">
        <w:rPr>
          <w:strike/>
          <w:rPrChange w:id="80" w:author="岡隆之介" w:date="2023-02-19T16:32:00Z">
            <w:rPr/>
          </w:rPrChange>
        </w:rPr>
        <w:t>1pt</w:t>
      </w:r>
      <w:r w:rsidRPr="00DD2BB9">
        <w:rPr>
          <w:strike/>
          <w:rPrChange w:id="81" w:author="岡隆之介" w:date="2023-02-19T16:32:00Z">
            <w:rPr/>
          </w:rPrChange>
        </w:rPr>
        <w:t>＝不毛だ</w:t>
      </w:r>
      <w:r w:rsidRPr="00DD2BB9">
        <w:rPr>
          <w:strike/>
          <w:rPrChange w:id="82" w:author="岡隆之介" w:date="2023-02-19T16:32:00Z">
            <w:rPr/>
          </w:rPrChange>
        </w:rPr>
        <w:t xml:space="preserve">, </w:t>
      </w:r>
      <w:r w:rsidRPr="00DD2BB9">
        <w:rPr>
          <w:strike/>
          <w:rPrChange w:id="83" w:author="岡隆之介" w:date="2023-02-19T16:32:00Z">
            <w:rPr/>
          </w:rPrChange>
        </w:rPr>
        <w:t>人を狂わせる</w:t>
      </w:r>
      <w:r w:rsidRPr="00DD2BB9">
        <w:rPr>
          <w:strike/>
          <w:rPrChange w:id="84" w:author="岡隆之介" w:date="2023-02-19T16:32:00Z">
            <w:rPr/>
          </w:rPrChange>
        </w:rPr>
        <w:t xml:space="preserve">, </w:t>
      </w:r>
      <w:r w:rsidRPr="00DD2BB9">
        <w:rPr>
          <w:strike/>
          <w:rPrChange w:id="85" w:author="岡隆之介" w:date="2023-02-19T16:32:00Z">
            <w:rPr/>
          </w:rPrChange>
        </w:rPr>
        <w:t>退屈だ</w:t>
      </w:r>
      <w:r w:rsidRPr="00DD2BB9">
        <w:rPr>
          <w:strike/>
          <w:rPrChange w:id="86" w:author="岡隆之介" w:date="2023-02-19T16:32:00Z">
            <w:rPr/>
          </w:rPrChange>
        </w:rPr>
        <w:t xml:space="preserve">, </w:t>
      </w:r>
      <w:r w:rsidRPr="00DD2BB9">
        <w:rPr>
          <w:strike/>
          <w:rPrChange w:id="87" w:author="岡隆之介" w:date="2023-02-19T16:32:00Z">
            <w:rPr/>
          </w:rPrChange>
        </w:rPr>
        <w:t>広大だ</w:t>
      </w:r>
      <w:r w:rsidRPr="00DD2BB9">
        <w:rPr>
          <w:strike/>
          <w:rPrChange w:id="88" w:author="岡隆之介" w:date="2023-02-19T16:32:00Z">
            <w:rPr/>
          </w:rPrChange>
        </w:rPr>
        <w:t xml:space="preserve">, </w:t>
      </w:r>
      <w:r w:rsidRPr="00DD2BB9">
        <w:rPr>
          <w:strike/>
          <w:rPrChange w:id="89" w:author="岡隆之介" w:date="2023-02-19T16:32:00Z">
            <w:rPr/>
          </w:rPrChange>
        </w:rPr>
        <w:t>悲しい</w:t>
      </w:r>
    </w:p>
    <w:p w14:paraId="0538DFD6" w14:textId="77777777" w:rsidR="001C0408" w:rsidRPr="00DD2BB9" w:rsidRDefault="001C0408" w:rsidP="001C0408">
      <w:pPr>
        <w:ind w:firstLine="210"/>
        <w:rPr>
          <w:strike/>
          <w:rPrChange w:id="90" w:author="岡隆之介" w:date="2023-02-19T16:32:00Z">
            <w:rPr/>
          </w:rPrChange>
        </w:rPr>
      </w:pPr>
    </w:p>
    <w:p w14:paraId="71EFB8A1" w14:textId="2799BCFF" w:rsidR="001C0408" w:rsidRPr="00DD2BB9" w:rsidRDefault="001C0408" w:rsidP="001C0408">
      <w:pPr>
        <w:ind w:firstLine="210"/>
        <w:rPr>
          <w:strike/>
          <w:rPrChange w:id="91" w:author="岡隆之介" w:date="2023-02-19T16:32:00Z">
            <w:rPr/>
          </w:rPrChange>
        </w:rPr>
      </w:pPr>
      <w:r w:rsidRPr="00DD2BB9">
        <w:rPr>
          <w:rFonts w:hint="eastAsia"/>
          <w:strike/>
          <w:rPrChange w:id="92" w:author="岡隆之介" w:date="2023-02-19T16:32:00Z">
            <w:rPr>
              <w:rFonts w:hint="eastAsia"/>
            </w:rPr>
          </w:rPrChange>
        </w:rPr>
        <w:t>【元論文の採点基準】</w:t>
      </w:r>
    </w:p>
    <w:p w14:paraId="27DA59C5" w14:textId="77777777" w:rsidR="00B6687F" w:rsidRPr="00DD2BB9" w:rsidRDefault="00B6687F" w:rsidP="001C0408">
      <w:pPr>
        <w:ind w:firstLine="210"/>
        <w:rPr>
          <w:strike/>
          <w:rPrChange w:id="93" w:author="岡隆之介" w:date="2023-02-19T16:32:00Z">
            <w:rPr/>
          </w:rPrChange>
        </w:rPr>
      </w:pPr>
      <w:r w:rsidRPr="00DD2BB9">
        <w:rPr>
          <w:strike/>
          <w:rPrChange w:id="94" w:author="岡隆之介" w:date="2023-02-19T16:32:00Z">
            <w:rPr/>
          </w:rPrChange>
        </w:rPr>
        <w:t xml:space="preserve">2 pts = emptiness, lack of people, desolate, </w:t>
      </w:r>
      <w:proofErr w:type="gramStart"/>
      <w:r w:rsidRPr="00DD2BB9">
        <w:rPr>
          <w:strike/>
          <w:rPrChange w:id="95" w:author="岡隆之介" w:date="2023-02-19T16:32:00Z">
            <w:rPr/>
          </w:rPrChange>
        </w:rPr>
        <w:t>isolation;</w:t>
      </w:r>
      <w:proofErr w:type="gramEnd"/>
    </w:p>
    <w:p w14:paraId="4FF45236" w14:textId="4545F525" w:rsidR="00B6687F" w:rsidRPr="00DD2BB9" w:rsidRDefault="00B6687F" w:rsidP="001C0408">
      <w:pPr>
        <w:ind w:firstLine="210"/>
        <w:rPr>
          <w:strike/>
          <w:rPrChange w:id="96" w:author="岡隆之介" w:date="2023-02-19T16:32:00Z">
            <w:rPr/>
          </w:rPrChange>
        </w:rPr>
      </w:pPr>
      <w:r w:rsidRPr="00DD2BB9">
        <w:rPr>
          <w:strike/>
          <w:rPrChange w:id="97" w:author="岡隆之介" w:date="2023-02-19T16:32:00Z">
            <w:rPr/>
          </w:rPrChange>
        </w:rPr>
        <w:t xml:space="preserve">1 </w:t>
      </w:r>
      <w:proofErr w:type="spellStart"/>
      <w:r w:rsidRPr="00DD2BB9">
        <w:rPr>
          <w:strike/>
          <w:rPrChange w:id="98" w:author="岡隆之介" w:date="2023-02-19T16:32:00Z">
            <w:rPr/>
          </w:rPrChange>
        </w:rPr>
        <w:t>pt</w:t>
      </w:r>
      <w:proofErr w:type="spellEnd"/>
      <w:r w:rsidRPr="00DD2BB9">
        <w:rPr>
          <w:strike/>
          <w:rPrChange w:id="99" w:author="岡隆之介" w:date="2023-02-19T16:32:00Z">
            <w:rPr/>
          </w:rPrChange>
        </w:rPr>
        <w:t xml:space="preserve"> = barren, drive someone crazy, boring, vast, sad</w:t>
      </w:r>
    </w:p>
    <w:p w14:paraId="320BFD05" w14:textId="10F67027" w:rsidR="00D71BB9" w:rsidRDefault="00D71BB9" w:rsidP="00797CB2">
      <w:pPr>
        <w:ind w:firstLine="210"/>
      </w:pPr>
    </w:p>
    <w:p w14:paraId="593938A5" w14:textId="7E8D413F" w:rsidR="00D71BB9" w:rsidRDefault="00D71BB9" w:rsidP="006E420F">
      <w:pPr>
        <w:pStyle w:val="2"/>
      </w:pPr>
      <w:r>
        <w:rPr>
          <w:rFonts w:hint="eastAsia"/>
        </w:rPr>
        <w:lastRenderedPageBreak/>
        <w:t>なぞなぞ</w:t>
      </w:r>
      <w:r>
        <w:t xml:space="preserve"> – </w:t>
      </w:r>
      <w:r>
        <w:rPr>
          <w:rFonts w:hint="eastAsia"/>
        </w:rPr>
        <w:t>迷宮（</w:t>
      </w:r>
      <w:r>
        <w:t>RIDDLE - LABYRINTH</w:t>
      </w:r>
      <w:r>
        <w:rPr>
          <w:rFonts w:hint="eastAsia"/>
        </w:rPr>
        <w:t>）</w:t>
      </w:r>
    </w:p>
    <w:p w14:paraId="148AF8EB" w14:textId="6C29E3B3" w:rsidR="001C0408" w:rsidRDefault="001C0408" w:rsidP="001C0408">
      <w:pPr>
        <w:ind w:firstLine="210"/>
      </w:pPr>
      <w:r>
        <w:rPr>
          <w:rFonts w:hint="eastAsia"/>
        </w:rPr>
        <w:t>【今回作成の採点基準案】</w:t>
      </w:r>
    </w:p>
    <w:p w14:paraId="1E114E21" w14:textId="0DDB46DA" w:rsidR="00DB5C6F" w:rsidRDefault="00DB5C6F" w:rsidP="001C0408">
      <w:pPr>
        <w:ind w:firstLine="210"/>
      </w:pPr>
      <w:r>
        <w:rPr>
          <w:rFonts w:hint="eastAsia"/>
        </w:rPr>
        <w:t>（</w:t>
      </w:r>
      <w:r w:rsidR="004C6646">
        <w:rPr>
          <w:rFonts w:hint="eastAsia"/>
        </w:rPr>
        <w:t>解決できる</w:t>
      </w:r>
      <w:r w:rsidR="004C6646">
        <w:rPr>
          <w:rFonts w:hint="eastAsia"/>
        </w:rPr>
        <w:t>/</w:t>
      </w:r>
      <w:r w:rsidR="004C6646">
        <w:rPr>
          <w:rFonts w:hint="eastAsia"/>
        </w:rPr>
        <w:t>できないについて言及している</w:t>
      </w:r>
      <w:r>
        <w:rPr>
          <w:rFonts w:hint="eastAsia"/>
        </w:rPr>
        <w:t>）</w:t>
      </w:r>
    </w:p>
    <w:p w14:paraId="78054F58" w14:textId="42D4CE4D" w:rsidR="00DB5C6F" w:rsidRDefault="00DB5C6F" w:rsidP="00DB5C6F">
      <w:pPr>
        <w:ind w:firstLine="210"/>
      </w:pPr>
      <w:r w:rsidRPr="00D74723">
        <w:t>2pt</w:t>
      </w:r>
      <w:r w:rsidRPr="00D74723">
        <w:t>＝パズル</w:t>
      </w:r>
      <w:r w:rsidRPr="00D74723">
        <w:t xml:space="preserve">, </w:t>
      </w:r>
      <w:r w:rsidR="00583A68">
        <w:rPr>
          <w:rFonts w:hint="eastAsia"/>
        </w:rPr>
        <w:t>（</w:t>
      </w:r>
      <w:r w:rsidRPr="00D74723">
        <w:t>道筋が</w:t>
      </w:r>
      <w:r w:rsidR="00CB0F27">
        <w:rPr>
          <w:rFonts w:hint="eastAsia"/>
        </w:rPr>
        <w:t>/</w:t>
      </w:r>
      <w:r w:rsidR="00CB0F27">
        <w:rPr>
          <w:rFonts w:hint="eastAsia"/>
        </w:rPr>
        <w:t>答えが</w:t>
      </w:r>
      <w:r w:rsidR="00583A68">
        <w:rPr>
          <w:rFonts w:hint="eastAsia"/>
        </w:rPr>
        <w:t>）</w:t>
      </w:r>
      <w:r w:rsidRPr="00D74723">
        <w:t>わかりにくい</w:t>
      </w:r>
      <w:r w:rsidR="00034FC8">
        <w:rPr>
          <w:rFonts w:hint="eastAsia"/>
        </w:rPr>
        <w:t>/</w:t>
      </w:r>
      <w:r w:rsidR="00034FC8">
        <w:rPr>
          <w:rFonts w:hint="eastAsia"/>
        </w:rPr>
        <w:t>正解にたどりつきづらい</w:t>
      </w:r>
      <w:r w:rsidRPr="00D74723">
        <w:t xml:space="preserve">, </w:t>
      </w:r>
      <w:r w:rsidR="005E0754">
        <w:rPr>
          <w:rFonts w:hint="eastAsia"/>
        </w:rPr>
        <w:t>（頭を使って）</w:t>
      </w:r>
      <w:r w:rsidRPr="00D74723">
        <w:t>解決できる</w:t>
      </w:r>
      <w:r w:rsidR="000D0970">
        <w:rPr>
          <w:rFonts w:hint="eastAsia"/>
        </w:rPr>
        <w:t>/</w:t>
      </w:r>
      <w:r w:rsidR="000D0970">
        <w:rPr>
          <w:rFonts w:hint="eastAsia"/>
        </w:rPr>
        <w:t>答えを探す</w:t>
      </w:r>
      <w:r w:rsidR="000D0970">
        <w:t>/</w:t>
      </w:r>
      <w:r w:rsidR="000D0970">
        <w:rPr>
          <w:rFonts w:hint="eastAsia"/>
        </w:rPr>
        <w:t>出す</w:t>
      </w:r>
      <w:r w:rsidR="00353728">
        <w:t xml:space="preserve">, </w:t>
      </w:r>
      <w:r w:rsidR="00353728">
        <w:rPr>
          <w:rFonts w:hint="eastAsia"/>
        </w:rPr>
        <w:t>ハマったら抜け出せない</w:t>
      </w:r>
    </w:p>
    <w:p w14:paraId="7EC1CEDD" w14:textId="662EA15B" w:rsidR="00DB5C6F" w:rsidRDefault="00DB5C6F" w:rsidP="00DB5C6F">
      <w:pPr>
        <w:ind w:firstLine="210"/>
      </w:pPr>
      <w:r w:rsidRPr="00D74723">
        <w:t>1pt</w:t>
      </w:r>
      <w:r w:rsidRPr="00D74723">
        <w:t>＝複雑だ</w:t>
      </w:r>
      <w:r w:rsidR="00CD6591">
        <w:rPr>
          <w:rFonts w:hint="eastAsia"/>
        </w:rPr>
        <w:t>/</w:t>
      </w:r>
      <w:r w:rsidR="00CD6591">
        <w:rPr>
          <w:rFonts w:hint="eastAsia"/>
        </w:rPr>
        <w:t>難しい</w:t>
      </w:r>
      <w:r w:rsidR="00E572FA">
        <w:t>/</w:t>
      </w:r>
      <w:r w:rsidR="00E572FA">
        <w:rPr>
          <w:rFonts w:hint="eastAsia"/>
        </w:rPr>
        <w:t>こんがらがっている</w:t>
      </w:r>
      <w:r w:rsidRPr="00D74723">
        <w:t xml:space="preserve">, </w:t>
      </w:r>
      <w:r w:rsidRPr="00D74723">
        <w:t>挑戦的だ</w:t>
      </w:r>
      <w:r w:rsidR="004D776A">
        <w:rPr>
          <w:rFonts w:hint="eastAsia"/>
        </w:rPr>
        <w:t>/</w:t>
      </w:r>
      <w:r w:rsidR="004D776A">
        <w:rPr>
          <w:rFonts w:hint="eastAsia"/>
        </w:rPr>
        <w:t>一筋縄ではいかない</w:t>
      </w:r>
      <w:r w:rsidRPr="00D74723">
        <w:t xml:space="preserve">, </w:t>
      </w:r>
      <w:r w:rsidRPr="00D74723">
        <w:t>混乱する</w:t>
      </w:r>
      <w:r w:rsidRPr="00D74723">
        <w:t xml:space="preserve">, </w:t>
      </w:r>
      <w:r w:rsidRPr="00D74723">
        <w:t>トリッキーだ</w:t>
      </w:r>
      <w:r w:rsidRPr="00D74723">
        <w:t xml:space="preserve">, </w:t>
      </w:r>
      <w:r w:rsidRPr="00D74723">
        <w:t>ミステリアスだ</w:t>
      </w:r>
      <w:r w:rsidR="00CD6591">
        <w:rPr>
          <w:rFonts w:hint="eastAsia"/>
        </w:rPr>
        <w:t>,</w:t>
      </w:r>
      <w:r w:rsidR="00CD6591">
        <w:t xml:space="preserve"> </w:t>
      </w:r>
      <w:r w:rsidR="00CD6591">
        <w:rPr>
          <w:rFonts w:hint="eastAsia"/>
        </w:rPr>
        <w:t>悩む</w:t>
      </w:r>
      <w:r w:rsidR="004D776A">
        <w:t>/</w:t>
      </w:r>
      <w:r w:rsidR="004D776A">
        <w:rPr>
          <w:rFonts w:hint="eastAsia"/>
        </w:rPr>
        <w:t>迷う</w:t>
      </w:r>
      <w:r w:rsidR="004D776A">
        <w:t xml:space="preserve">, </w:t>
      </w:r>
      <w:r w:rsidR="004D776A">
        <w:rPr>
          <w:rFonts w:hint="eastAsia"/>
        </w:rPr>
        <w:t>頭を使う</w:t>
      </w:r>
      <w:r w:rsidR="004D776A">
        <w:t xml:space="preserve">, </w:t>
      </w:r>
      <w:r w:rsidR="004D776A">
        <w:rPr>
          <w:rFonts w:hint="eastAsia"/>
        </w:rPr>
        <w:t>解読する</w:t>
      </w:r>
      <w:r w:rsidR="004D776A">
        <w:t xml:space="preserve">, </w:t>
      </w:r>
      <w:r w:rsidR="004D776A">
        <w:rPr>
          <w:rFonts w:hint="eastAsia"/>
        </w:rPr>
        <w:t>探求する</w:t>
      </w:r>
    </w:p>
    <w:p w14:paraId="327C0FBC" w14:textId="77777777" w:rsidR="001C0408" w:rsidRPr="00DB5C6F" w:rsidRDefault="001C0408" w:rsidP="001C0408">
      <w:pPr>
        <w:ind w:firstLine="210"/>
      </w:pPr>
    </w:p>
    <w:p w14:paraId="5C747A42" w14:textId="56F560DF" w:rsidR="001C0408" w:rsidRDefault="001C0408" w:rsidP="001C0408">
      <w:pPr>
        <w:ind w:firstLine="210"/>
      </w:pPr>
      <w:r>
        <w:rPr>
          <w:rFonts w:hint="eastAsia"/>
        </w:rPr>
        <w:t>【元論文の採点基準の邦訳】</w:t>
      </w:r>
    </w:p>
    <w:p w14:paraId="763BCBBB" w14:textId="77777777" w:rsidR="00D74723" w:rsidRDefault="00D74723" w:rsidP="001C0408">
      <w:pPr>
        <w:ind w:firstLine="210"/>
      </w:pPr>
      <w:r w:rsidRPr="00D74723">
        <w:t>2pt</w:t>
      </w:r>
      <w:r w:rsidRPr="00D74723">
        <w:t>＝パズル</w:t>
      </w:r>
      <w:r w:rsidRPr="00D74723">
        <w:t xml:space="preserve">, </w:t>
      </w:r>
      <w:r w:rsidRPr="00D74723">
        <w:t>道筋がわかりにくい</w:t>
      </w:r>
      <w:r w:rsidRPr="00D74723">
        <w:t xml:space="preserve">, </w:t>
      </w:r>
      <w:r w:rsidRPr="00D74723">
        <w:t>解決できる</w:t>
      </w:r>
      <w:r w:rsidRPr="00D74723">
        <w:t>;</w:t>
      </w:r>
    </w:p>
    <w:p w14:paraId="1E922561" w14:textId="3618F355" w:rsidR="00D74723" w:rsidRDefault="00D74723" w:rsidP="001C0408">
      <w:pPr>
        <w:ind w:firstLine="210"/>
      </w:pPr>
      <w:r w:rsidRPr="00D74723">
        <w:t>1pt</w:t>
      </w:r>
      <w:r w:rsidRPr="00D74723">
        <w:t>＝複雑だ</w:t>
      </w:r>
      <w:r w:rsidRPr="00D74723">
        <w:t xml:space="preserve">, </w:t>
      </w:r>
      <w:r w:rsidRPr="00D74723">
        <w:t>挑戦的だ</w:t>
      </w:r>
      <w:r w:rsidRPr="00D74723">
        <w:t xml:space="preserve">, </w:t>
      </w:r>
      <w:r w:rsidRPr="00D74723">
        <w:t>混乱する</w:t>
      </w:r>
      <w:r w:rsidRPr="00D74723">
        <w:t xml:space="preserve">, </w:t>
      </w:r>
      <w:r w:rsidRPr="00D74723">
        <w:t>トリッキーだ</w:t>
      </w:r>
      <w:r w:rsidRPr="00D74723">
        <w:t xml:space="preserve">, </w:t>
      </w:r>
      <w:r w:rsidRPr="00D74723">
        <w:t>ミステリアスだ</w:t>
      </w:r>
    </w:p>
    <w:p w14:paraId="7B832372" w14:textId="77777777" w:rsidR="001C0408" w:rsidRDefault="001C0408" w:rsidP="001C0408">
      <w:pPr>
        <w:ind w:firstLine="210"/>
      </w:pPr>
    </w:p>
    <w:p w14:paraId="70F3B4B6" w14:textId="615CAB4F" w:rsidR="001C0408" w:rsidRDefault="001C0408" w:rsidP="001C0408">
      <w:pPr>
        <w:ind w:firstLine="210"/>
      </w:pPr>
      <w:r>
        <w:rPr>
          <w:rFonts w:hint="eastAsia"/>
        </w:rPr>
        <w:t>【元論文の採点基準】</w:t>
      </w:r>
    </w:p>
    <w:p w14:paraId="56626DF3" w14:textId="77777777" w:rsidR="00FE220F" w:rsidRDefault="00FE220F" w:rsidP="001C0408">
      <w:pPr>
        <w:ind w:firstLine="210"/>
      </w:pPr>
      <w:r w:rsidRPr="00FE220F">
        <w:t xml:space="preserve">2 pts = puzzle, hard to find path/solution, can be </w:t>
      </w:r>
      <w:proofErr w:type="gramStart"/>
      <w:r w:rsidRPr="00FE220F">
        <w:t>solved;</w:t>
      </w:r>
      <w:proofErr w:type="gramEnd"/>
    </w:p>
    <w:p w14:paraId="3B24E0B3" w14:textId="009B06D9" w:rsidR="00FE220F" w:rsidRDefault="00FE220F" w:rsidP="001C0408">
      <w:pPr>
        <w:ind w:firstLine="210"/>
      </w:pPr>
      <w:r w:rsidRPr="00FE220F">
        <w:t xml:space="preserve">1 </w:t>
      </w:r>
      <w:proofErr w:type="spellStart"/>
      <w:r w:rsidRPr="00FE220F">
        <w:t>pt</w:t>
      </w:r>
      <w:proofErr w:type="spellEnd"/>
      <w:r w:rsidRPr="00FE220F">
        <w:t xml:space="preserve"> = complex, challenging, confusing, tricky, mysterious</w:t>
      </w:r>
    </w:p>
    <w:p w14:paraId="0C0D18F5" w14:textId="6D832746" w:rsidR="00D71BB9" w:rsidRDefault="00D71BB9" w:rsidP="00797CB2">
      <w:pPr>
        <w:ind w:firstLine="210"/>
      </w:pPr>
    </w:p>
    <w:p w14:paraId="5B869214" w14:textId="55EC8139" w:rsidR="00D71BB9" w:rsidRDefault="00D71BB9" w:rsidP="006E420F">
      <w:pPr>
        <w:pStyle w:val="2"/>
      </w:pPr>
      <w:r>
        <w:rPr>
          <w:rFonts w:hint="eastAsia"/>
        </w:rPr>
        <w:t>時間</w:t>
      </w:r>
      <w:r>
        <w:t xml:space="preserve"> – </w:t>
      </w:r>
      <w:r>
        <w:rPr>
          <w:rFonts w:hint="eastAsia"/>
        </w:rPr>
        <w:t>川（</w:t>
      </w:r>
      <w:r>
        <w:t>TIME - RIVER</w:t>
      </w:r>
      <w:r>
        <w:rPr>
          <w:rFonts w:hint="eastAsia"/>
        </w:rPr>
        <w:t>）</w:t>
      </w:r>
    </w:p>
    <w:p w14:paraId="5068A453" w14:textId="77777777" w:rsidR="001C0408" w:rsidRDefault="001C0408" w:rsidP="001C0408">
      <w:pPr>
        <w:ind w:firstLine="210"/>
      </w:pPr>
      <w:r>
        <w:rPr>
          <w:rFonts w:hint="eastAsia"/>
        </w:rPr>
        <w:t>【今回作成の採点基準案】</w:t>
      </w:r>
    </w:p>
    <w:p w14:paraId="1D15FE63" w14:textId="77777777" w:rsidR="00B17BD4" w:rsidRDefault="00B17BD4" w:rsidP="00B17BD4">
      <w:pPr>
        <w:ind w:firstLine="210"/>
      </w:pPr>
      <w:r>
        <w:rPr>
          <w:rFonts w:hint="eastAsia"/>
        </w:rPr>
        <w:t>（流れる</w:t>
      </w:r>
      <w:r>
        <w:t>/</w:t>
      </w:r>
      <w:r>
        <w:rPr>
          <w:rFonts w:hint="eastAsia"/>
        </w:rPr>
        <w:t>動き続けることに言及している）</w:t>
      </w:r>
    </w:p>
    <w:p w14:paraId="33857918" w14:textId="792A269B" w:rsidR="00B17BD4" w:rsidRDefault="00B17BD4" w:rsidP="00B17BD4">
      <w:pPr>
        <w:ind w:firstLine="210"/>
      </w:pPr>
      <w:r w:rsidRPr="00313CC3">
        <w:t xml:space="preserve">2 </w:t>
      </w:r>
      <w:proofErr w:type="spellStart"/>
      <w:r w:rsidRPr="00313CC3">
        <w:t>pt</w:t>
      </w:r>
      <w:proofErr w:type="spellEnd"/>
      <w:r w:rsidRPr="00313CC3">
        <w:t>＝一方向に流れる</w:t>
      </w:r>
      <w:r w:rsidRPr="00313CC3">
        <w:t xml:space="preserve">, </w:t>
      </w:r>
      <w:r w:rsidRPr="00313CC3">
        <w:t>常に</w:t>
      </w:r>
      <w:r w:rsidR="005A1DDC">
        <w:rPr>
          <w:rFonts w:hint="eastAsia"/>
        </w:rPr>
        <w:t>（継続的に）</w:t>
      </w:r>
      <w:r w:rsidRPr="00313CC3">
        <w:t>通り過ぎる</w:t>
      </w:r>
      <w:r w:rsidRPr="00313CC3">
        <w:t>/</w:t>
      </w:r>
      <w:r w:rsidRPr="00313CC3">
        <w:t>向かっていく</w:t>
      </w:r>
      <w:r w:rsidRPr="00313CC3">
        <w:t>/</w:t>
      </w:r>
      <w:r w:rsidRPr="00313CC3">
        <w:t>前進する</w:t>
      </w:r>
      <w:r w:rsidRPr="00313CC3">
        <w:t>/</w:t>
      </w:r>
      <w:r w:rsidRPr="00313CC3">
        <w:t>流れる（連続して）</w:t>
      </w:r>
      <w:r w:rsidRPr="00313CC3">
        <w:t xml:space="preserve">, </w:t>
      </w:r>
      <w:r w:rsidRPr="00313CC3">
        <w:t>動き続ける</w:t>
      </w:r>
      <w:r w:rsidRPr="00313CC3">
        <w:t>;</w:t>
      </w:r>
    </w:p>
    <w:p w14:paraId="5974E7E1" w14:textId="496D066C" w:rsidR="001C0408" w:rsidRPr="00544FE9" w:rsidRDefault="00B17BD4" w:rsidP="00B17BD4">
      <w:pPr>
        <w:ind w:firstLine="210"/>
      </w:pPr>
      <w:r w:rsidRPr="00313CC3">
        <w:t>1pt</w:t>
      </w:r>
      <w:r w:rsidRPr="00313CC3">
        <w:t>＝連続する</w:t>
      </w:r>
      <w:r w:rsidRPr="00313CC3">
        <w:t xml:space="preserve">, </w:t>
      </w:r>
      <w:r w:rsidRPr="00313CC3">
        <w:t>止められない</w:t>
      </w:r>
      <w:r w:rsidR="00D31AF0">
        <w:rPr>
          <w:rFonts w:hint="eastAsia"/>
        </w:rPr>
        <w:t>/</w:t>
      </w:r>
      <w:r w:rsidR="00D31AF0">
        <w:rPr>
          <w:rFonts w:hint="eastAsia"/>
        </w:rPr>
        <w:t>不可抗力</w:t>
      </w:r>
      <w:r w:rsidRPr="00313CC3">
        <w:rPr>
          <w:rFonts w:hint="eastAsia"/>
        </w:rPr>
        <w:t>,</w:t>
      </w:r>
      <w:r w:rsidRPr="00313CC3">
        <w:t xml:space="preserve"> </w:t>
      </w:r>
      <w:r w:rsidRPr="00313CC3">
        <w:t>終わらない</w:t>
      </w:r>
      <w:r w:rsidR="00544FE9">
        <w:rPr>
          <w:rFonts w:hint="eastAsia"/>
        </w:rPr>
        <w:t>/</w:t>
      </w:r>
      <w:r w:rsidR="00544FE9">
        <w:rPr>
          <w:rFonts w:hint="eastAsia"/>
        </w:rPr>
        <w:t>果てしない</w:t>
      </w:r>
      <w:r w:rsidR="003C73EF">
        <w:rPr>
          <w:rFonts w:hint="eastAsia"/>
        </w:rPr>
        <w:t>/</w:t>
      </w:r>
      <w:r w:rsidR="003C73EF">
        <w:rPr>
          <w:rFonts w:hint="eastAsia"/>
        </w:rPr>
        <w:t>永遠だ</w:t>
      </w:r>
      <w:r w:rsidRPr="00313CC3">
        <w:t xml:space="preserve">, </w:t>
      </w:r>
      <w:r w:rsidRPr="00313CC3">
        <w:t>走っている</w:t>
      </w:r>
      <w:r w:rsidRPr="00313CC3">
        <w:t xml:space="preserve">, </w:t>
      </w:r>
      <w:r w:rsidRPr="00313CC3">
        <w:t>走る</w:t>
      </w:r>
      <w:r w:rsidR="003E639D">
        <w:rPr>
          <w:rFonts w:hint="eastAsia"/>
        </w:rPr>
        <w:t>,</w:t>
      </w:r>
      <w:r w:rsidR="003E639D">
        <w:t xml:space="preserve"> </w:t>
      </w:r>
      <w:r w:rsidR="003E639D">
        <w:rPr>
          <w:rFonts w:hint="eastAsia"/>
        </w:rPr>
        <w:t>穏やか</w:t>
      </w:r>
      <w:r w:rsidR="00D31AF0">
        <w:t xml:space="preserve">, </w:t>
      </w:r>
      <w:r w:rsidR="00D31AF0">
        <w:rPr>
          <w:rFonts w:hint="eastAsia"/>
        </w:rPr>
        <w:t>神秘的だ</w:t>
      </w:r>
      <w:r w:rsidR="00D31AF0">
        <w:t xml:space="preserve">, </w:t>
      </w:r>
      <w:r w:rsidR="00D31AF0">
        <w:rPr>
          <w:rFonts w:hint="eastAsia"/>
        </w:rPr>
        <w:t>速い</w:t>
      </w:r>
      <w:r w:rsidR="00605DB7">
        <w:t xml:space="preserve">, </w:t>
      </w:r>
      <w:r w:rsidR="00605DB7">
        <w:rPr>
          <w:rFonts w:hint="eastAsia"/>
        </w:rPr>
        <w:t>続く</w:t>
      </w:r>
    </w:p>
    <w:p w14:paraId="4C37E709" w14:textId="77777777" w:rsidR="00B17BD4" w:rsidRPr="00B17BD4" w:rsidRDefault="00B17BD4" w:rsidP="00B17BD4">
      <w:pPr>
        <w:ind w:firstLine="210"/>
      </w:pPr>
    </w:p>
    <w:p w14:paraId="74F099DF" w14:textId="043B821B" w:rsidR="001C0408" w:rsidRDefault="001C0408" w:rsidP="001C0408">
      <w:pPr>
        <w:ind w:firstLine="210"/>
      </w:pPr>
      <w:r>
        <w:rPr>
          <w:rFonts w:hint="eastAsia"/>
        </w:rPr>
        <w:t>【元論文の採点基準の邦訳】</w:t>
      </w:r>
    </w:p>
    <w:p w14:paraId="200FC13C" w14:textId="77777777" w:rsidR="00313CC3" w:rsidRDefault="00313CC3" w:rsidP="001C0408">
      <w:pPr>
        <w:ind w:firstLine="210"/>
      </w:pPr>
      <w:r w:rsidRPr="00313CC3">
        <w:t xml:space="preserve">2 </w:t>
      </w:r>
      <w:proofErr w:type="spellStart"/>
      <w:r w:rsidRPr="00313CC3">
        <w:t>pt</w:t>
      </w:r>
      <w:proofErr w:type="spellEnd"/>
      <w:r w:rsidRPr="00313CC3">
        <w:t>＝一方向に流れる</w:t>
      </w:r>
      <w:r w:rsidRPr="00313CC3">
        <w:t xml:space="preserve">, </w:t>
      </w:r>
      <w:r w:rsidRPr="00313CC3">
        <w:t>常に通り過ぎる</w:t>
      </w:r>
      <w:r w:rsidRPr="00313CC3">
        <w:t>/</w:t>
      </w:r>
      <w:r w:rsidRPr="00313CC3">
        <w:t>向かっていく</w:t>
      </w:r>
      <w:r w:rsidRPr="00313CC3">
        <w:t>/</w:t>
      </w:r>
      <w:r w:rsidRPr="00313CC3">
        <w:t>前進する</w:t>
      </w:r>
      <w:r w:rsidRPr="00313CC3">
        <w:t>/</w:t>
      </w:r>
      <w:r w:rsidRPr="00313CC3">
        <w:t>流れる（連続して）</w:t>
      </w:r>
      <w:r w:rsidRPr="00313CC3">
        <w:t xml:space="preserve">, </w:t>
      </w:r>
      <w:r w:rsidRPr="00313CC3">
        <w:t>動き続ける</w:t>
      </w:r>
      <w:r w:rsidRPr="00313CC3">
        <w:t>;</w:t>
      </w:r>
    </w:p>
    <w:p w14:paraId="4DA6CDD2" w14:textId="345AF257" w:rsidR="00313CC3" w:rsidRDefault="00313CC3" w:rsidP="001C0408">
      <w:pPr>
        <w:ind w:firstLine="210"/>
      </w:pPr>
      <w:r w:rsidRPr="00313CC3">
        <w:t>1pt</w:t>
      </w:r>
      <w:r w:rsidRPr="00313CC3">
        <w:t>＝連続する</w:t>
      </w:r>
      <w:r w:rsidRPr="00313CC3">
        <w:t xml:space="preserve">, </w:t>
      </w:r>
      <w:r w:rsidRPr="00313CC3">
        <w:t>止められない</w:t>
      </w:r>
      <w:r w:rsidRPr="00313CC3">
        <w:t xml:space="preserve">, </w:t>
      </w:r>
      <w:r w:rsidRPr="00313CC3">
        <w:t>終わらない</w:t>
      </w:r>
      <w:r w:rsidRPr="00313CC3">
        <w:t xml:space="preserve">, </w:t>
      </w:r>
      <w:r w:rsidRPr="00313CC3">
        <w:t>走っている</w:t>
      </w:r>
      <w:r w:rsidRPr="00313CC3">
        <w:t xml:space="preserve">, </w:t>
      </w:r>
      <w:r w:rsidRPr="00313CC3">
        <w:t>走る</w:t>
      </w:r>
    </w:p>
    <w:p w14:paraId="4D4BF8DF" w14:textId="77777777" w:rsidR="001C0408" w:rsidRDefault="001C0408" w:rsidP="001C0408">
      <w:pPr>
        <w:ind w:firstLine="210"/>
      </w:pPr>
    </w:p>
    <w:p w14:paraId="76975C66" w14:textId="5268DC6F" w:rsidR="001C0408" w:rsidRDefault="001C0408" w:rsidP="001C0408">
      <w:pPr>
        <w:ind w:firstLine="210"/>
      </w:pPr>
      <w:r>
        <w:rPr>
          <w:rFonts w:hint="eastAsia"/>
        </w:rPr>
        <w:t>【元論文の採点基準】</w:t>
      </w:r>
    </w:p>
    <w:p w14:paraId="12A5F55F" w14:textId="77777777" w:rsidR="004C7348" w:rsidRDefault="004C7348" w:rsidP="001C0408">
      <w:pPr>
        <w:ind w:firstLine="210"/>
      </w:pPr>
      <w:r w:rsidRPr="004C7348">
        <w:t xml:space="preserve">2 pts = flow in one direction, always passing/moving towards/forward, flow (continuously), keep/constantly </w:t>
      </w:r>
      <w:proofErr w:type="gramStart"/>
      <w:r w:rsidRPr="004C7348">
        <w:t>moving;</w:t>
      </w:r>
      <w:proofErr w:type="gramEnd"/>
    </w:p>
    <w:p w14:paraId="1BDD5E6D" w14:textId="29934AB6" w:rsidR="004C7348" w:rsidRDefault="004C7348" w:rsidP="001C0408">
      <w:pPr>
        <w:ind w:firstLine="210"/>
      </w:pPr>
      <w:r w:rsidRPr="004C7348">
        <w:t xml:space="preserve">1 </w:t>
      </w:r>
      <w:proofErr w:type="spellStart"/>
      <w:r w:rsidRPr="004C7348">
        <w:t>pt</w:t>
      </w:r>
      <w:proofErr w:type="spellEnd"/>
      <w:r w:rsidRPr="004C7348">
        <w:t xml:space="preserve"> = continuous, cannot be stopped, never ending, running, run</w:t>
      </w:r>
    </w:p>
    <w:p w14:paraId="6D2643B7" w14:textId="7000C5C7" w:rsidR="00D71BB9" w:rsidRDefault="00D71BB9" w:rsidP="00797CB2">
      <w:pPr>
        <w:ind w:firstLine="210"/>
      </w:pPr>
    </w:p>
    <w:p w14:paraId="68B05EB3" w14:textId="7B306968" w:rsidR="00D71BB9" w:rsidRDefault="00D71BB9" w:rsidP="006E420F">
      <w:pPr>
        <w:pStyle w:val="2"/>
      </w:pPr>
      <w:commentRangeStart w:id="100"/>
      <w:commentRangeStart w:id="101"/>
      <w:r>
        <w:rPr>
          <w:rFonts w:hint="eastAsia"/>
        </w:rPr>
        <w:t>会社</w:t>
      </w:r>
      <w:r>
        <w:t xml:space="preserve"> – </w:t>
      </w:r>
      <w:r>
        <w:rPr>
          <w:rFonts w:hint="eastAsia"/>
        </w:rPr>
        <w:t>木（</w:t>
      </w:r>
      <w:r>
        <w:t>CORPORATION - TREE</w:t>
      </w:r>
      <w:r>
        <w:rPr>
          <w:rFonts w:hint="eastAsia"/>
        </w:rPr>
        <w:t>）</w:t>
      </w:r>
      <w:commentRangeEnd w:id="100"/>
      <w:r w:rsidR="00E17BA4">
        <w:rPr>
          <w:rStyle w:val="a4"/>
          <w:rFonts w:asciiTheme="minorHAnsi" w:eastAsia="ＭＳ 明朝" w:hAnsiTheme="minorHAnsi" w:cstheme="minorBidi"/>
        </w:rPr>
        <w:commentReference w:id="100"/>
      </w:r>
      <w:commentRangeEnd w:id="101"/>
      <w:r w:rsidR="005974AD">
        <w:rPr>
          <w:rStyle w:val="a4"/>
          <w:rFonts w:asciiTheme="minorHAnsi" w:eastAsia="ＭＳ 明朝" w:hAnsiTheme="minorHAnsi" w:cstheme="minorBidi"/>
        </w:rPr>
        <w:commentReference w:id="101"/>
      </w:r>
    </w:p>
    <w:p w14:paraId="27C0A9A5" w14:textId="293B7D53" w:rsidR="001C0408" w:rsidRDefault="001C0408" w:rsidP="001C0408">
      <w:pPr>
        <w:ind w:firstLine="210"/>
      </w:pPr>
      <w:r>
        <w:rPr>
          <w:rFonts w:hint="eastAsia"/>
        </w:rPr>
        <w:t>【今回作成の採点基準案】</w:t>
      </w:r>
    </w:p>
    <w:p w14:paraId="6A43AD38" w14:textId="4A085E1F" w:rsidR="00291EFE" w:rsidRDefault="00291EFE" w:rsidP="001C0408">
      <w:pPr>
        <w:ind w:firstLine="210"/>
      </w:pPr>
      <w:r>
        <w:rPr>
          <w:rFonts w:hint="eastAsia"/>
        </w:rPr>
        <w:lastRenderedPageBreak/>
        <w:t>（</w:t>
      </w:r>
      <w:r w:rsidR="008B1F1C">
        <w:rPr>
          <w:rFonts w:hint="eastAsia"/>
        </w:rPr>
        <w:t>階層構造を持つこと</w:t>
      </w:r>
      <w:r w:rsidR="008B1F1C">
        <w:t xml:space="preserve">, </w:t>
      </w:r>
      <w:r w:rsidR="008B1F1C">
        <w:rPr>
          <w:rFonts w:hint="eastAsia"/>
        </w:rPr>
        <w:t>分岐していることに言及している</w:t>
      </w:r>
      <w:r>
        <w:rPr>
          <w:rFonts w:hint="eastAsia"/>
        </w:rPr>
        <w:t>）</w:t>
      </w:r>
    </w:p>
    <w:p w14:paraId="1D75DF9B" w14:textId="5CC4044F" w:rsidR="001C1C45" w:rsidRDefault="001C1C45" w:rsidP="001C1C45">
      <w:pPr>
        <w:ind w:firstLine="210"/>
      </w:pPr>
      <w:r w:rsidRPr="005F3C9B">
        <w:t>2pt</w:t>
      </w:r>
      <w:r w:rsidRPr="005F3C9B">
        <w:t>＝階層</w:t>
      </w:r>
      <w:r w:rsidRPr="005F3C9B">
        <w:t>/</w:t>
      </w:r>
      <w:r w:rsidRPr="005F3C9B">
        <w:t>ボトムアップ構造を持つ</w:t>
      </w:r>
      <w:r w:rsidRPr="005F3C9B">
        <w:t xml:space="preserve">, </w:t>
      </w:r>
      <w:r w:rsidRPr="005F3C9B">
        <w:t>階層</w:t>
      </w:r>
      <w:r w:rsidR="00E8351E">
        <w:rPr>
          <w:rFonts w:hint="eastAsia"/>
        </w:rPr>
        <w:t>/</w:t>
      </w:r>
      <w:r w:rsidR="00E8351E">
        <w:rPr>
          <w:rFonts w:hint="eastAsia"/>
        </w:rPr>
        <w:t>組織</w:t>
      </w:r>
      <w:r w:rsidRPr="005F3C9B">
        <w:t>的だ</w:t>
      </w:r>
      <w:r w:rsidRPr="005F3C9B">
        <w:t xml:space="preserve">, </w:t>
      </w:r>
      <w:r w:rsidRPr="005F3C9B">
        <w:t>分岐している</w:t>
      </w:r>
      <w:r w:rsidR="00E8351E">
        <w:t>/</w:t>
      </w:r>
      <w:r w:rsidR="00E8351E">
        <w:rPr>
          <w:rFonts w:hint="eastAsia"/>
        </w:rPr>
        <w:t>枝葉がついている</w:t>
      </w:r>
      <w:r w:rsidR="007E297E">
        <w:t>/</w:t>
      </w:r>
      <w:r w:rsidR="007E297E">
        <w:rPr>
          <w:rFonts w:hint="eastAsia"/>
        </w:rPr>
        <w:t>枝状になっている</w:t>
      </w:r>
      <w:r w:rsidR="00FB66FB">
        <w:t>/</w:t>
      </w:r>
      <w:r w:rsidR="00FB66FB">
        <w:rPr>
          <w:rFonts w:hint="eastAsia"/>
        </w:rPr>
        <w:t>枝分かれしている</w:t>
      </w:r>
    </w:p>
    <w:p w14:paraId="4E10113A" w14:textId="2EA43CB2" w:rsidR="001C1C45" w:rsidRPr="002D185D" w:rsidRDefault="001C1C45" w:rsidP="001C1C45">
      <w:pPr>
        <w:ind w:firstLine="210"/>
      </w:pPr>
      <w:r w:rsidRPr="005F3C9B">
        <w:t>1pt</w:t>
      </w:r>
      <w:r w:rsidRPr="005F3C9B">
        <w:t>＝どちらも成長する</w:t>
      </w:r>
      <w:r w:rsidRPr="005F3C9B">
        <w:t xml:space="preserve">, </w:t>
      </w:r>
      <w:r w:rsidRPr="005F3C9B">
        <w:t>強い基盤</w:t>
      </w:r>
      <w:r w:rsidRPr="005F3C9B">
        <w:t>/</w:t>
      </w:r>
      <w:r w:rsidRPr="005F3C9B">
        <w:t>土台を持つ</w:t>
      </w:r>
      <w:r w:rsidR="0008690C">
        <w:rPr>
          <w:rFonts w:hint="eastAsia"/>
        </w:rPr>
        <w:t>/</w:t>
      </w:r>
      <w:r w:rsidR="0008690C">
        <w:rPr>
          <w:rFonts w:hint="eastAsia"/>
        </w:rPr>
        <w:t>屋台骨を持つ</w:t>
      </w:r>
      <w:r w:rsidRPr="005F3C9B">
        <w:rPr>
          <w:rFonts w:hint="eastAsia"/>
        </w:rPr>
        <w:t>.</w:t>
      </w:r>
      <w:r w:rsidRPr="005F3C9B">
        <w:t xml:space="preserve"> </w:t>
      </w:r>
      <w:r w:rsidRPr="005F3C9B">
        <w:t>小さいところから始まる</w:t>
      </w:r>
      <w:r w:rsidRPr="005F3C9B">
        <w:t xml:space="preserve">, </w:t>
      </w:r>
      <w:r w:rsidRPr="005F3C9B">
        <w:t>登ることができる</w:t>
      </w:r>
      <w:r w:rsidRPr="005F3C9B">
        <w:t xml:space="preserve">, </w:t>
      </w:r>
      <w:r w:rsidRPr="005F3C9B">
        <w:t>水準を持つ</w:t>
      </w:r>
      <w:r w:rsidR="0008690C">
        <w:rPr>
          <w:rFonts w:hint="eastAsia"/>
        </w:rPr>
        <w:t>,</w:t>
      </w:r>
      <w:r w:rsidR="0008690C">
        <w:t xml:space="preserve"> </w:t>
      </w:r>
      <w:r w:rsidR="0008690C">
        <w:rPr>
          <w:rFonts w:hint="eastAsia"/>
        </w:rPr>
        <w:t>根が腐るとおしまい</w:t>
      </w:r>
      <w:r w:rsidR="00291F9B">
        <w:rPr>
          <w:rFonts w:hint="eastAsia"/>
        </w:rPr>
        <w:t>（根が大事</w:t>
      </w:r>
      <w:r w:rsidR="002D185D">
        <w:rPr>
          <w:rFonts w:hint="eastAsia"/>
        </w:rPr>
        <w:t>/</w:t>
      </w:r>
      <w:r w:rsidR="002D185D">
        <w:rPr>
          <w:rFonts w:hint="eastAsia"/>
        </w:rPr>
        <w:t>根を張る</w:t>
      </w:r>
      <w:r w:rsidR="00291F9B">
        <w:rPr>
          <w:rFonts w:hint="eastAsia"/>
        </w:rPr>
        <w:t>）</w:t>
      </w:r>
      <w:r w:rsidR="0008690C">
        <w:t xml:space="preserve">, </w:t>
      </w:r>
      <w:r w:rsidR="0008690C">
        <w:rPr>
          <w:rFonts w:hint="eastAsia"/>
        </w:rPr>
        <w:t>（そびえ）立つ</w:t>
      </w:r>
      <w:r w:rsidR="0008690C">
        <w:t>,</w:t>
      </w:r>
      <w:r w:rsidR="00265D5D">
        <w:t xml:space="preserve"> </w:t>
      </w:r>
      <w:r w:rsidR="00265D5D">
        <w:rPr>
          <w:rFonts w:hint="eastAsia"/>
        </w:rPr>
        <w:t>そこにある</w:t>
      </w:r>
      <w:r w:rsidR="000607E1">
        <w:t xml:space="preserve">, </w:t>
      </w:r>
      <w:r w:rsidR="0071237E">
        <w:rPr>
          <w:rFonts w:hint="eastAsia"/>
        </w:rPr>
        <w:t>倒れる</w:t>
      </w:r>
      <w:r w:rsidR="0071237E">
        <w:t xml:space="preserve">, </w:t>
      </w:r>
      <w:r w:rsidR="0071237E">
        <w:rPr>
          <w:rFonts w:hint="eastAsia"/>
        </w:rPr>
        <w:t>長続きする</w:t>
      </w:r>
      <w:r w:rsidR="00AC486F">
        <w:rPr>
          <w:rFonts w:hint="eastAsia"/>
        </w:rPr>
        <w:t>,</w:t>
      </w:r>
      <w:r w:rsidR="00AC486F">
        <w:t xml:space="preserve"> </w:t>
      </w:r>
      <w:r w:rsidR="00AC486F">
        <w:rPr>
          <w:rFonts w:hint="eastAsia"/>
        </w:rPr>
        <w:t>なくてはならない</w:t>
      </w:r>
      <w:r w:rsidR="00AC486F">
        <w:t xml:space="preserve">, </w:t>
      </w:r>
      <w:r w:rsidR="00AC486F">
        <w:rPr>
          <w:rFonts w:hint="eastAsia"/>
        </w:rPr>
        <w:t>場所が固定されている</w:t>
      </w:r>
      <w:r w:rsidR="00AC486F">
        <w:t xml:space="preserve">, </w:t>
      </w:r>
      <w:r w:rsidR="00AC486F">
        <w:rPr>
          <w:rFonts w:hint="eastAsia"/>
        </w:rPr>
        <w:t>（人が）育てる</w:t>
      </w:r>
      <w:r w:rsidR="00291F9B">
        <w:t>/</w:t>
      </w:r>
      <w:r w:rsidR="00291F9B">
        <w:rPr>
          <w:rFonts w:hint="eastAsia"/>
        </w:rPr>
        <w:t>支える</w:t>
      </w:r>
      <w:r w:rsidR="002D185D">
        <w:t xml:space="preserve">, </w:t>
      </w:r>
      <w:r w:rsidR="002D185D">
        <w:rPr>
          <w:rFonts w:hint="eastAsia"/>
        </w:rPr>
        <w:t>拠り所</w:t>
      </w:r>
      <w:r w:rsidR="002D185D">
        <w:t xml:space="preserve">, </w:t>
      </w:r>
      <w:r w:rsidR="002D185D">
        <w:rPr>
          <w:rFonts w:hint="eastAsia"/>
        </w:rPr>
        <w:t>生活を支える</w:t>
      </w:r>
      <w:r w:rsidR="002D185D">
        <w:t xml:space="preserve">, </w:t>
      </w:r>
      <w:r w:rsidR="00DE78F3">
        <w:rPr>
          <w:rFonts w:hint="eastAsia"/>
        </w:rPr>
        <w:t>個体が集まってできる</w:t>
      </w:r>
      <w:r w:rsidR="00DE78F3">
        <w:rPr>
          <w:rFonts w:hint="eastAsia"/>
        </w:rPr>
        <w:t>,</w:t>
      </w:r>
      <w:r w:rsidR="00DE78F3">
        <w:t xml:space="preserve"> </w:t>
      </w:r>
      <w:r w:rsidR="00B44031">
        <w:rPr>
          <w:rFonts w:hint="eastAsia"/>
        </w:rPr>
        <w:t>伸びる</w:t>
      </w:r>
    </w:p>
    <w:p w14:paraId="2538EAB2" w14:textId="77777777" w:rsidR="001C0408" w:rsidRPr="001C1C45" w:rsidRDefault="001C0408" w:rsidP="001C0408">
      <w:pPr>
        <w:ind w:firstLine="210"/>
      </w:pPr>
    </w:p>
    <w:p w14:paraId="13907AA5" w14:textId="5570A2CF" w:rsidR="001C0408" w:rsidRDefault="001C0408" w:rsidP="001C0408">
      <w:pPr>
        <w:ind w:firstLine="210"/>
      </w:pPr>
      <w:r>
        <w:rPr>
          <w:rFonts w:hint="eastAsia"/>
        </w:rPr>
        <w:t>【元論文の採点基準の邦訳】</w:t>
      </w:r>
    </w:p>
    <w:p w14:paraId="562107CB" w14:textId="77777777" w:rsidR="005F3C9B" w:rsidRDefault="005F3C9B" w:rsidP="001C0408">
      <w:pPr>
        <w:ind w:firstLine="210"/>
      </w:pPr>
      <w:r w:rsidRPr="005F3C9B">
        <w:t>2pt</w:t>
      </w:r>
      <w:r w:rsidRPr="005F3C9B">
        <w:t>＝階層</w:t>
      </w:r>
      <w:r w:rsidRPr="005F3C9B">
        <w:t>/</w:t>
      </w:r>
      <w:r w:rsidRPr="005F3C9B">
        <w:t>ボトムアップ構造を持つ</w:t>
      </w:r>
      <w:r w:rsidRPr="005F3C9B">
        <w:t xml:space="preserve">, </w:t>
      </w:r>
      <w:r w:rsidRPr="005F3C9B">
        <w:t>階層的だ</w:t>
      </w:r>
      <w:r w:rsidRPr="005F3C9B">
        <w:t xml:space="preserve">, </w:t>
      </w:r>
      <w:r w:rsidRPr="005F3C9B">
        <w:t>分岐している</w:t>
      </w:r>
      <w:r w:rsidRPr="005F3C9B">
        <w:t>;</w:t>
      </w:r>
    </w:p>
    <w:p w14:paraId="5D22CBB2" w14:textId="2A674078" w:rsidR="005F3C9B" w:rsidRDefault="005F3C9B" w:rsidP="001C0408">
      <w:pPr>
        <w:ind w:firstLine="210"/>
      </w:pPr>
      <w:r w:rsidRPr="005F3C9B">
        <w:t>1pt</w:t>
      </w:r>
      <w:r w:rsidRPr="005F3C9B">
        <w:t>＝どちらも成長する</w:t>
      </w:r>
      <w:r w:rsidRPr="005F3C9B">
        <w:t xml:space="preserve">, </w:t>
      </w:r>
      <w:r w:rsidRPr="005F3C9B">
        <w:t>強い基盤</w:t>
      </w:r>
      <w:r w:rsidRPr="005F3C9B">
        <w:t>/</w:t>
      </w:r>
      <w:r w:rsidRPr="005F3C9B">
        <w:t>土台を持つ</w:t>
      </w:r>
      <w:r w:rsidRPr="005F3C9B">
        <w:t xml:space="preserve">. </w:t>
      </w:r>
      <w:r w:rsidRPr="005F3C9B">
        <w:t>小さいところから始まる</w:t>
      </w:r>
      <w:r w:rsidRPr="005F3C9B">
        <w:t xml:space="preserve">, </w:t>
      </w:r>
      <w:r w:rsidRPr="005F3C9B">
        <w:t>登ることができる</w:t>
      </w:r>
      <w:r w:rsidRPr="005F3C9B">
        <w:t xml:space="preserve">, </w:t>
      </w:r>
      <w:r w:rsidRPr="005F3C9B">
        <w:t>水準を持つ</w:t>
      </w:r>
    </w:p>
    <w:p w14:paraId="28BDC676" w14:textId="77777777" w:rsidR="001C0408" w:rsidRDefault="001C0408" w:rsidP="001C0408">
      <w:pPr>
        <w:ind w:firstLine="210"/>
      </w:pPr>
    </w:p>
    <w:p w14:paraId="13737164" w14:textId="1665EBB7" w:rsidR="001C0408" w:rsidRDefault="001C0408" w:rsidP="001C0408">
      <w:pPr>
        <w:ind w:firstLine="210"/>
      </w:pPr>
      <w:r>
        <w:rPr>
          <w:rFonts w:hint="eastAsia"/>
        </w:rPr>
        <w:t>【元論文の採点基準】</w:t>
      </w:r>
    </w:p>
    <w:p w14:paraId="04931054" w14:textId="77777777" w:rsidR="00423630" w:rsidRDefault="00423630" w:rsidP="001C0408">
      <w:pPr>
        <w:ind w:firstLine="210"/>
      </w:pPr>
      <w:r w:rsidRPr="00423630">
        <w:t xml:space="preserve">2 pts = hierarchical/bottom-up structure, hierarchy, </w:t>
      </w:r>
      <w:proofErr w:type="gramStart"/>
      <w:r w:rsidRPr="00423630">
        <w:t>branching;</w:t>
      </w:r>
      <w:proofErr w:type="gramEnd"/>
    </w:p>
    <w:p w14:paraId="5F10761D" w14:textId="75B6E599" w:rsidR="00423630" w:rsidRDefault="00423630" w:rsidP="001C0408">
      <w:pPr>
        <w:ind w:firstLine="210"/>
      </w:pPr>
      <w:r w:rsidRPr="00423630">
        <w:t xml:space="preserve">1 </w:t>
      </w:r>
      <w:proofErr w:type="spellStart"/>
      <w:r w:rsidRPr="00423630">
        <w:t>pt</w:t>
      </w:r>
      <w:proofErr w:type="spellEnd"/>
      <w:r w:rsidRPr="00423630">
        <w:t xml:space="preserve"> = both grow, have a strong base/foundation, start of small, can be climbed, have levels</w:t>
      </w:r>
    </w:p>
    <w:p w14:paraId="0B48BECF" w14:textId="00CCC0C7" w:rsidR="00D71BB9" w:rsidRDefault="00D71BB9" w:rsidP="00797CB2">
      <w:pPr>
        <w:ind w:firstLine="210"/>
      </w:pPr>
    </w:p>
    <w:p w14:paraId="4A0C40E6" w14:textId="5A619DD8" w:rsidR="00D71BB9" w:rsidRPr="003D23F0" w:rsidRDefault="002727B9" w:rsidP="006E420F">
      <w:pPr>
        <w:pStyle w:val="2"/>
      </w:pPr>
      <w:commentRangeStart w:id="102"/>
      <w:commentRangeStart w:id="103"/>
      <w:commentRangeStart w:id="104"/>
      <w:r w:rsidRPr="003D23F0">
        <w:rPr>
          <w:rFonts w:hint="eastAsia"/>
        </w:rPr>
        <w:t>酒場</w:t>
      </w:r>
      <w:r w:rsidRPr="003D23F0">
        <w:t xml:space="preserve"> – </w:t>
      </w:r>
      <w:r w:rsidR="00820284" w:rsidRPr="003D23F0">
        <w:rPr>
          <w:rFonts w:hint="eastAsia"/>
        </w:rPr>
        <w:t>教会</w:t>
      </w:r>
      <w:r w:rsidRPr="003D23F0">
        <w:rPr>
          <w:rFonts w:hint="eastAsia"/>
        </w:rPr>
        <w:t>（</w:t>
      </w:r>
      <w:r w:rsidRPr="003D23F0">
        <w:t>TAVERN - CHURCH</w:t>
      </w:r>
      <w:r w:rsidRPr="003D23F0">
        <w:rPr>
          <w:rFonts w:hint="eastAsia"/>
        </w:rPr>
        <w:t>）</w:t>
      </w:r>
      <w:commentRangeEnd w:id="102"/>
      <w:r w:rsidR="0081100C" w:rsidRPr="003D23F0">
        <w:rPr>
          <w:rStyle w:val="a4"/>
          <w:rFonts w:asciiTheme="minorHAnsi" w:eastAsia="ＭＳ 明朝" w:hAnsiTheme="minorHAnsi" w:cstheme="minorBidi"/>
        </w:rPr>
        <w:commentReference w:id="102"/>
      </w:r>
      <w:commentRangeEnd w:id="103"/>
      <w:r w:rsidR="005974AD" w:rsidRPr="003D23F0">
        <w:rPr>
          <w:rStyle w:val="a4"/>
          <w:rFonts w:asciiTheme="minorHAnsi" w:eastAsia="ＭＳ 明朝" w:hAnsiTheme="minorHAnsi" w:cstheme="minorBidi"/>
        </w:rPr>
        <w:commentReference w:id="103"/>
      </w:r>
      <w:commentRangeEnd w:id="104"/>
      <w:r w:rsidR="003D23F0" w:rsidRPr="003D23F0">
        <w:rPr>
          <w:rStyle w:val="a4"/>
          <w:rFonts w:asciiTheme="minorHAnsi" w:eastAsia="ＭＳ 明朝" w:hAnsiTheme="minorHAnsi" w:cstheme="minorBidi"/>
        </w:rPr>
        <w:commentReference w:id="104"/>
      </w:r>
    </w:p>
    <w:p w14:paraId="4ED1B89B" w14:textId="77777777" w:rsidR="001C0408" w:rsidRPr="003D23F0" w:rsidRDefault="001C0408" w:rsidP="001C0408">
      <w:pPr>
        <w:ind w:firstLine="210"/>
      </w:pPr>
      <w:r w:rsidRPr="003D23F0">
        <w:rPr>
          <w:rFonts w:hint="eastAsia"/>
        </w:rPr>
        <w:t>【今回作成の採点基準案】</w:t>
      </w:r>
    </w:p>
    <w:p w14:paraId="6C8705BB" w14:textId="43D96B73" w:rsidR="003A6D69" w:rsidRPr="003D23F0" w:rsidRDefault="0041498C" w:rsidP="003A6D69">
      <w:pPr>
        <w:ind w:firstLine="210"/>
      </w:pPr>
      <w:r w:rsidRPr="003D23F0">
        <w:rPr>
          <w:rFonts w:hint="eastAsia"/>
        </w:rPr>
        <w:t>（公共の建物</w:t>
      </w:r>
      <w:r w:rsidRPr="003D23F0">
        <w:t xml:space="preserve">, </w:t>
      </w:r>
      <w:r w:rsidRPr="003D23F0">
        <w:rPr>
          <w:rFonts w:hint="eastAsia"/>
        </w:rPr>
        <w:t>あるいは</w:t>
      </w:r>
      <w:r w:rsidR="00820284" w:rsidRPr="003D23F0">
        <w:rPr>
          <w:rFonts w:hint="eastAsia"/>
        </w:rPr>
        <w:t>人々が集う場所であること</w:t>
      </w:r>
      <w:r w:rsidRPr="003D23F0">
        <w:rPr>
          <w:rFonts w:hint="eastAsia"/>
        </w:rPr>
        <w:t>に言及している</w:t>
      </w:r>
      <w:r w:rsidR="003A6D69" w:rsidRPr="003D23F0">
        <w:rPr>
          <w:rFonts w:hint="eastAsia"/>
        </w:rPr>
        <w:t>）</w:t>
      </w:r>
    </w:p>
    <w:p w14:paraId="4FA71CA2" w14:textId="76A6710C" w:rsidR="003A6D69" w:rsidRPr="003D23F0" w:rsidRDefault="003A6D69" w:rsidP="003A6D69">
      <w:pPr>
        <w:ind w:firstLine="210"/>
      </w:pPr>
      <w:r w:rsidRPr="003D23F0">
        <w:t>2pt=</w:t>
      </w:r>
      <w:r w:rsidRPr="003D23F0">
        <w:t>公共の建物</w:t>
      </w:r>
      <w:r w:rsidRPr="003D23F0">
        <w:t xml:space="preserve">, </w:t>
      </w:r>
      <w:r w:rsidRPr="003D23F0">
        <w:t>人々が集まる</w:t>
      </w:r>
      <w:r w:rsidRPr="003D23F0">
        <w:t>/</w:t>
      </w:r>
      <w:r w:rsidRPr="003D23F0">
        <w:t>集う</w:t>
      </w:r>
      <w:r w:rsidRPr="003D23F0">
        <w:t>/</w:t>
      </w:r>
      <w:r w:rsidRPr="003D23F0">
        <w:t>出逢う</w:t>
      </w:r>
      <w:r w:rsidR="003B449E" w:rsidRPr="003D23F0">
        <w:t>/</w:t>
      </w:r>
      <w:r w:rsidR="003B449E" w:rsidRPr="003D23F0">
        <w:rPr>
          <w:rFonts w:hint="eastAsia"/>
        </w:rPr>
        <w:t>交流する</w:t>
      </w:r>
      <w:r w:rsidRPr="003D23F0">
        <w:t>建物</w:t>
      </w:r>
      <w:r w:rsidR="003B449E" w:rsidRPr="003D23F0">
        <w:t xml:space="preserve">, </w:t>
      </w:r>
      <w:r w:rsidR="003B449E" w:rsidRPr="003D23F0">
        <w:t>集合場所</w:t>
      </w:r>
      <w:r w:rsidR="003B449E" w:rsidRPr="003D23F0">
        <w:t xml:space="preserve">, </w:t>
      </w:r>
      <w:r w:rsidR="003B449E" w:rsidRPr="003D23F0">
        <w:rPr>
          <w:rFonts w:hint="eastAsia"/>
        </w:rPr>
        <w:t>人々の受け皿になる</w:t>
      </w:r>
      <w:r w:rsidR="003B449E" w:rsidRPr="003D23F0">
        <w:t>/</w:t>
      </w:r>
      <w:proofErr w:type="gramStart"/>
      <w:r w:rsidR="003B449E" w:rsidRPr="003D23F0">
        <w:rPr>
          <w:rFonts w:hint="eastAsia"/>
        </w:rPr>
        <w:t>受けれて</w:t>
      </w:r>
      <w:proofErr w:type="gramEnd"/>
      <w:r w:rsidR="003B449E" w:rsidRPr="003D23F0">
        <w:rPr>
          <w:rFonts w:hint="eastAsia"/>
        </w:rPr>
        <w:t>いく</w:t>
      </w:r>
      <w:proofErr w:type="gramStart"/>
      <w:r w:rsidR="003B449E" w:rsidRPr="003D23F0">
        <w:rPr>
          <w:rFonts w:hint="eastAsia"/>
        </w:rPr>
        <w:t>れる</w:t>
      </w:r>
      <w:proofErr w:type="gramEnd"/>
    </w:p>
    <w:p w14:paraId="59025F46" w14:textId="1C2075E7" w:rsidR="003A6D69" w:rsidRPr="003D23F0" w:rsidRDefault="003A6D69" w:rsidP="003A6D69">
      <w:pPr>
        <w:ind w:firstLine="210"/>
      </w:pPr>
      <w:r w:rsidRPr="003D23F0">
        <w:t>1pt=</w:t>
      </w:r>
      <w:r w:rsidRPr="003D23F0">
        <w:t>建物</w:t>
      </w:r>
      <w:r w:rsidRPr="003D23F0">
        <w:t xml:space="preserve">, </w:t>
      </w:r>
      <w:r w:rsidRPr="003D23F0">
        <w:t>構造物</w:t>
      </w:r>
      <w:r w:rsidRPr="003D23F0">
        <w:t xml:space="preserve">, </w:t>
      </w:r>
      <w:r w:rsidRPr="003D23F0">
        <w:t>シェルター</w:t>
      </w:r>
      <w:r w:rsidR="00845DF4" w:rsidRPr="003D23F0">
        <w:t xml:space="preserve">, </w:t>
      </w:r>
      <w:r w:rsidRPr="003D23F0">
        <w:rPr>
          <w:rFonts w:hint="eastAsia"/>
        </w:rPr>
        <w:t>ど</w:t>
      </w:r>
      <w:r w:rsidRPr="003D23F0">
        <w:t>ちらも安らぎ</w:t>
      </w:r>
      <w:r w:rsidRPr="003D23F0">
        <w:t>/</w:t>
      </w:r>
      <w:r w:rsidRPr="003D23F0">
        <w:t>快適さ</w:t>
      </w:r>
      <w:r w:rsidRPr="003D23F0">
        <w:t>/</w:t>
      </w:r>
      <w:r w:rsidRPr="003D23F0">
        <w:t>安全を提供するものだ</w:t>
      </w:r>
      <w:r w:rsidR="00845DF4" w:rsidRPr="003D23F0">
        <w:t xml:space="preserve">, </w:t>
      </w:r>
      <w:r w:rsidR="00845DF4" w:rsidRPr="003D23F0">
        <w:rPr>
          <w:rFonts w:hint="eastAsia"/>
        </w:rPr>
        <w:t>心の拠り所になる</w:t>
      </w:r>
      <w:r w:rsidR="00845DF4" w:rsidRPr="003D23F0">
        <w:t xml:space="preserve">, </w:t>
      </w:r>
      <w:r w:rsidR="00845DF4" w:rsidRPr="003D23F0">
        <w:rPr>
          <w:rFonts w:hint="eastAsia"/>
        </w:rPr>
        <w:t>賑やかだ</w:t>
      </w:r>
      <w:r w:rsidR="00845DF4" w:rsidRPr="003D23F0">
        <w:t>, RPG</w:t>
      </w:r>
      <w:r w:rsidR="00845DF4" w:rsidRPr="003D23F0">
        <w:rPr>
          <w:rFonts w:hint="eastAsia"/>
        </w:rPr>
        <w:t>に出てくる</w:t>
      </w:r>
      <w:r w:rsidR="00845DF4" w:rsidRPr="003D23F0">
        <w:t xml:space="preserve">, </w:t>
      </w:r>
      <w:r w:rsidR="00845DF4" w:rsidRPr="003D23F0">
        <w:rPr>
          <w:rFonts w:hint="eastAsia"/>
        </w:rPr>
        <w:t>説教する人がいる</w:t>
      </w:r>
      <w:r w:rsidR="00845DF4" w:rsidRPr="003D23F0">
        <w:t xml:space="preserve">, </w:t>
      </w:r>
      <w:r w:rsidR="00845DF4" w:rsidRPr="003D23F0">
        <w:rPr>
          <w:rFonts w:hint="eastAsia"/>
        </w:rPr>
        <w:t>楽しい</w:t>
      </w:r>
      <w:r w:rsidR="00845DF4" w:rsidRPr="003D23F0">
        <w:t xml:space="preserve">, </w:t>
      </w:r>
      <w:r w:rsidR="00845DF4" w:rsidRPr="003D23F0">
        <w:rPr>
          <w:rFonts w:hint="eastAsia"/>
        </w:rPr>
        <w:t>ストレスを解消できる</w:t>
      </w:r>
      <w:r w:rsidR="00845DF4" w:rsidRPr="003D23F0">
        <w:t>/</w:t>
      </w:r>
      <w:r w:rsidR="00845DF4" w:rsidRPr="003D23F0">
        <w:rPr>
          <w:rFonts w:hint="eastAsia"/>
        </w:rPr>
        <w:t>癒される</w:t>
      </w:r>
      <w:r w:rsidR="00845DF4" w:rsidRPr="003D23F0">
        <w:t xml:space="preserve">, </w:t>
      </w:r>
      <w:r w:rsidR="00845DF4" w:rsidRPr="003D23F0">
        <w:rPr>
          <w:rFonts w:hint="eastAsia"/>
        </w:rPr>
        <w:t>本音が話せる</w:t>
      </w:r>
      <w:r w:rsidR="00845DF4" w:rsidRPr="003D23F0">
        <w:t xml:space="preserve">, </w:t>
      </w:r>
      <w:r w:rsidR="00845DF4" w:rsidRPr="003D23F0">
        <w:rPr>
          <w:rFonts w:hint="eastAsia"/>
        </w:rPr>
        <w:t>通う</w:t>
      </w:r>
      <w:r w:rsidR="00845DF4" w:rsidRPr="003D23F0">
        <w:t xml:space="preserve">, </w:t>
      </w:r>
      <w:r w:rsidR="00845DF4" w:rsidRPr="003D23F0">
        <w:rPr>
          <w:rFonts w:hint="eastAsia"/>
        </w:rPr>
        <w:t>人混み</w:t>
      </w:r>
      <w:r w:rsidR="00845DF4" w:rsidRPr="003D23F0">
        <w:t xml:space="preserve">, </w:t>
      </w:r>
      <w:r w:rsidR="00845DF4" w:rsidRPr="003D23F0">
        <w:rPr>
          <w:rFonts w:hint="eastAsia"/>
        </w:rPr>
        <w:t>のめり込む</w:t>
      </w:r>
    </w:p>
    <w:p w14:paraId="5EA403C0" w14:textId="77777777" w:rsidR="001C0408" w:rsidRPr="001B772C" w:rsidRDefault="001C0408" w:rsidP="001C0408">
      <w:pPr>
        <w:ind w:firstLine="210"/>
        <w:rPr>
          <w:strike/>
        </w:rPr>
      </w:pPr>
    </w:p>
    <w:p w14:paraId="5530B6BD" w14:textId="23EC1709" w:rsidR="001C0408" w:rsidRPr="00297819" w:rsidRDefault="001C0408" w:rsidP="001C0408">
      <w:pPr>
        <w:ind w:firstLine="210"/>
      </w:pPr>
      <w:r w:rsidRPr="00297819">
        <w:rPr>
          <w:rFonts w:hint="eastAsia"/>
        </w:rPr>
        <w:t>【元論文の採点基準の邦訳】</w:t>
      </w:r>
    </w:p>
    <w:p w14:paraId="14310518" w14:textId="77777777" w:rsidR="00363D19" w:rsidRPr="00297819" w:rsidRDefault="00363D19" w:rsidP="001C0408">
      <w:pPr>
        <w:ind w:firstLine="210"/>
      </w:pPr>
      <w:r w:rsidRPr="00297819">
        <w:t>2pt=</w:t>
      </w:r>
      <w:r w:rsidRPr="00297819">
        <w:t>公共の建物</w:t>
      </w:r>
      <w:r w:rsidRPr="00297819">
        <w:t xml:space="preserve">, </w:t>
      </w:r>
      <w:r w:rsidRPr="00297819">
        <w:t>人々が集まる</w:t>
      </w:r>
      <w:r w:rsidRPr="00297819">
        <w:t>/</w:t>
      </w:r>
      <w:r w:rsidRPr="00297819">
        <w:t>集う</w:t>
      </w:r>
      <w:r w:rsidRPr="00297819">
        <w:t>/</w:t>
      </w:r>
      <w:r w:rsidRPr="00297819">
        <w:t>出逢う建物</w:t>
      </w:r>
      <w:r w:rsidRPr="00297819">
        <w:t>;</w:t>
      </w:r>
    </w:p>
    <w:p w14:paraId="333C73F6" w14:textId="21A00D75" w:rsidR="00363D19" w:rsidRPr="00297819" w:rsidRDefault="00363D19" w:rsidP="001C0408">
      <w:pPr>
        <w:ind w:firstLine="210"/>
      </w:pPr>
      <w:r w:rsidRPr="00297819">
        <w:t>1pt=</w:t>
      </w:r>
      <w:r w:rsidRPr="00297819">
        <w:t>建物</w:t>
      </w:r>
      <w:r w:rsidRPr="00297819">
        <w:t xml:space="preserve">, </w:t>
      </w:r>
      <w:r w:rsidRPr="00297819">
        <w:t>構造物</w:t>
      </w:r>
      <w:r w:rsidRPr="00297819">
        <w:t xml:space="preserve">, </w:t>
      </w:r>
      <w:r w:rsidRPr="00297819">
        <w:t>シェルター</w:t>
      </w:r>
      <w:r w:rsidRPr="00297819">
        <w:t xml:space="preserve">; </w:t>
      </w:r>
      <w:r w:rsidRPr="00297819">
        <w:t>どちらも安らぎ</w:t>
      </w:r>
      <w:r w:rsidRPr="00297819">
        <w:t>/</w:t>
      </w:r>
      <w:r w:rsidRPr="00297819">
        <w:t>快適さ</w:t>
      </w:r>
      <w:r w:rsidRPr="00297819">
        <w:t>/</w:t>
      </w:r>
      <w:r w:rsidRPr="00297819">
        <w:t>安全を提供するものだ</w:t>
      </w:r>
    </w:p>
    <w:p w14:paraId="48DF5045" w14:textId="77777777" w:rsidR="001C0408" w:rsidRPr="00297819" w:rsidRDefault="001C0408" w:rsidP="001C0408">
      <w:pPr>
        <w:ind w:firstLine="210"/>
      </w:pPr>
    </w:p>
    <w:p w14:paraId="3A173837" w14:textId="1C1D8813" w:rsidR="001C0408" w:rsidRPr="00297819" w:rsidRDefault="001C0408" w:rsidP="001C0408">
      <w:pPr>
        <w:ind w:firstLine="210"/>
      </w:pPr>
      <w:r w:rsidRPr="00297819">
        <w:rPr>
          <w:rFonts w:hint="eastAsia"/>
        </w:rPr>
        <w:t>【元論文の採点基準】</w:t>
      </w:r>
    </w:p>
    <w:p w14:paraId="4089786B" w14:textId="77777777" w:rsidR="005C33A6" w:rsidRPr="00297819" w:rsidRDefault="005C33A6" w:rsidP="001C0408">
      <w:pPr>
        <w:ind w:firstLine="210"/>
      </w:pPr>
      <w:r w:rsidRPr="00297819">
        <w:t>2 pts = public building, building where people gather/congregate/meet/</w:t>
      </w:r>
      <w:proofErr w:type="gramStart"/>
      <w:r w:rsidRPr="00297819">
        <w:t>convene;</w:t>
      </w:r>
      <w:proofErr w:type="gramEnd"/>
    </w:p>
    <w:p w14:paraId="33F9FB7F" w14:textId="74677892" w:rsidR="005C33A6" w:rsidRPr="00297819" w:rsidRDefault="005C33A6" w:rsidP="001C0408">
      <w:pPr>
        <w:ind w:firstLine="210"/>
      </w:pPr>
      <w:r w:rsidRPr="00297819">
        <w:t xml:space="preserve">1 </w:t>
      </w:r>
      <w:proofErr w:type="spellStart"/>
      <w:r w:rsidRPr="00297819">
        <w:t>pt</w:t>
      </w:r>
      <w:proofErr w:type="spellEnd"/>
      <w:r w:rsidRPr="00297819">
        <w:t xml:space="preserve"> = building, structure, shelter, both offer solace/comfort/safety</w:t>
      </w:r>
    </w:p>
    <w:p w14:paraId="6FF46E21" w14:textId="0F31E3C6" w:rsidR="002727B9" w:rsidRDefault="002727B9" w:rsidP="00797CB2">
      <w:pPr>
        <w:ind w:firstLine="210"/>
      </w:pPr>
    </w:p>
    <w:p w14:paraId="07FBD91B" w14:textId="558D047D" w:rsidR="002727B9" w:rsidRDefault="002727B9" w:rsidP="006E420F">
      <w:pPr>
        <w:pStyle w:val="2"/>
      </w:pPr>
      <w:r>
        <w:rPr>
          <w:rFonts w:hint="eastAsia"/>
        </w:rPr>
        <w:t>理論</w:t>
      </w:r>
      <w:r>
        <w:t xml:space="preserve"> – </w:t>
      </w:r>
      <w:r>
        <w:rPr>
          <w:rFonts w:hint="eastAsia"/>
        </w:rPr>
        <w:t>建物（</w:t>
      </w:r>
      <w:r>
        <w:t>THEORY - BUILDING</w:t>
      </w:r>
      <w:r>
        <w:rPr>
          <w:rFonts w:hint="eastAsia"/>
        </w:rPr>
        <w:t>）</w:t>
      </w:r>
    </w:p>
    <w:p w14:paraId="27D464F5" w14:textId="75FAAECA" w:rsidR="001C0408" w:rsidRDefault="001C0408" w:rsidP="001C0408">
      <w:pPr>
        <w:ind w:firstLine="210"/>
      </w:pPr>
      <w:r>
        <w:rPr>
          <w:rFonts w:hint="eastAsia"/>
        </w:rPr>
        <w:t>【今回作成の採点基準案】</w:t>
      </w:r>
    </w:p>
    <w:p w14:paraId="2D1079A3" w14:textId="3B631D84" w:rsidR="002840D7" w:rsidRDefault="002840D7" w:rsidP="001C0408">
      <w:pPr>
        <w:ind w:firstLine="210"/>
      </w:pPr>
      <w:r>
        <w:rPr>
          <w:rFonts w:hint="eastAsia"/>
        </w:rPr>
        <w:lastRenderedPageBreak/>
        <w:t>（</w:t>
      </w:r>
      <w:r w:rsidR="00FD1D4B">
        <w:rPr>
          <w:rFonts w:hint="eastAsia"/>
        </w:rPr>
        <w:t>構築されるべきものであること</w:t>
      </w:r>
      <w:r w:rsidR="00FD1D4B">
        <w:t xml:space="preserve">, </w:t>
      </w:r>
      <w:r w:rsidR="00FD1D4B">
        <w:rPr>
          <w:rFonts w:hint="eastAsia"/>
        </w:rPr>
        <w:t>組織</w:t>
      </w:r>
      <w:r w:rsidR="00D67408">
        <w:rPr>
          <w:rFonts w:hint="eastAsia"/>
        </w:rPr>
        <w:t>的な構造</w:t>
      </w:r>
      <w:r w:rsidR="00FD1D4B">
        <w:rPr>
          <w:rFonts w:hint="eastAsia"/>
        </w:rPr>
        <w:t>や基盤があることに言及されている</w:t>
      </w:r>
      <w:r>
        <w:rPr>
          <w:rFonts w:hint="eastAsia"/>
        </w:rPr>
        <w:t>）</w:t>
      </w:r>
    </w:p>
    <w:p w14:paraId="02F04FDE" w14:textId="3C312DA8" w:rsidR="002840D7" w:rsidRDefault="002840D7" w:rsidP="002840D7">
      <w:pPr>
        <w:ind w:firstLine="210"/>
      </w:pPr>
      <w:r w:rsidRPr="00F25A6D">
        <w:t>2pt</w:t>
      </w:r>
      <w:r w:rsidRPr="00F25A6D">
        <w:t>＝</w:t>
      </w:r>
      <w:r w:rsidR="00907857">
        <w:rPr>
          <w:rFonts w:hint="eastAsia"/>
        </w:rPr>
        <w:t>（</w:t>
      </w:r>
      <w:r w:rsidRPr="00F25A6D">
        <w:t>組織的な</w:t>
      </w:r>
      <w:r w:rsidR="00907857">
        <w:rPr>
          <w:rFonts w:hint="eastAsia"/>
        </w:rPr>
        <w:t>）</w:t>
      </w:r>
      <w:r w:rsidRPr="00F25A6D">
        <w:t>構造</w:t>
      </w:r>
      <w:r w:rsidRPr="00F25A6D">
        <w:t xml:space="preserve">, </w:t>
      </w:r>
      <w:r w:rsidRPr="00F25A6D">
        <w:t>枠組み</w:t>
      </w:r>
      <w:r w:rsidR="001278C0">
        <w:rPr>
          <w:rFonts w:hint="eastAsia"/>
        </w:rPr>
        <w:t>/</w:t>
      </w:r>
      <w:r w:rsidR="001278C0">
        <w:rPr>
          <w:rFonts w:hint="eastAsia"/>
        </w:rPr>
        <w:t>骨組み</w:t>
      </w:r>
      <w:r w:rsidRPr="00F25A6D">
        <w:t>がある</w:t>
      </w:r>
      <w:r w:rsidRPr="00F25A6D">
        <w:t xml:space="preserve">, </w:t>
      </w:r>
      <w:r w:rsidRPr="00F25A6D">
        <w:t>強固な基盤</w:t>
      </w:r>
      <w:r w:rsidR="00924BB0">
        <w:rPr>
          <w:rFonts w:hint="eastAsia"/>
        </w:rPr>
        <w:t>/</w:t>
      </w:r>
      <w:r w:rsidR="00924BB0">
        <w:rPr>
          <w:rFonts w:hint="eastAsia"/>
        </w:rPr>
        <w:t>基礎</w:t>
      </w:r>
      <w:r w:rsidRPr="00F25A6D">
        <w:t>があ</w:t>
      </w:r>
      <w:r w:rsidR="00FC1B0D">
        <w:rPr>
          <w:rFonts w:hint="eastAsia"/>
        </w:rPr>
        <w:t>る</w:t>
      </w:r>
      <w:r w:rsidR="00FC1B0D">
        <w:t xml:space="preserve">, </w:t>
      </w:r>
      <w:r w:rsidR="00924BB0">
        <w:rPr>
          <w:rFonts w:hint="eastAsia"/>
        </w:rPr>
        <w:t>土台がしっかりしている</w:t>
      </w:r>
      <w:r w:rsidRPr="00F25A6D">
        <w:t xml:space="preserve">, </w:t>
      </w:r>
      <w:r w:rsidRPr="00F25A6D">
        <w:t>構築されなければならない</w:t>
      </w:r>
      <w:r w:rsidR="00907857">
        <w:rPr>
          <w:rFonts w:hint="eastAsia"/>
        </w:rPr>
        <w:t>/</w:t>
      </w:r>
      <w:r w:rsidR="00907857">
        <w:rPr>
          <w:rFonts w:hint="eastAsia"/>
        </w:rPr>
        <w:t>される</w:t>
      </w:r>
      <w:r w:rsidR="00907857">
        <w:t>,</w:t>
      </w:r>
      <w:r w:rsidR="00907857">
        <w:rPr>
          <w:rFonts w:hint="eastAsia"/>
        </w:rPr>
        <w:t xml:space="preserve"> </w:t>
      </w:r>
      <w:r w:rsidR="00924BB0">
        <w:rPr>
          <w:rFonts w:hint="eastAsia"/>
        </w:rPr>
        <w:t>組み立てられる</w:t>
      </w:r>
    </w:p>
    <w:p w14:paraId="4B472201" w14:textId="602DBD38" w:rsidR="002840D7" w:rsidRDefault="002840D7" w:rsidP="002840D7">
      <w:pPr>
        <w:ind w:firstLine="210"/>
      </w:pPr>
      <w:r w:rsidRPr="00F25A6D">
        <w:t>1pt</w:t>
      </w:r>
      <w:r w:rsidRPr="00F25A6D">
        <w:t>＝小さな部品を含む</w:t>
      </w:r>
      <w:r w:rsidRPr="00F25A6D">
        <w:t xml:space="preserve">, </w:t>
      </w:r>
      <w:r w:rsidRPr="00F25A6D">
        <w:t>積み重ねる</w:t>
      </w:r>
      <w:r w:rsidR="00EE6150">
        <w:rPr>
          <w:rFonts w:hint="eastAsia"/>
        </w:rPr>
        <w:t>/</w:t>
      </w:r>
      <w:r w:rsidR="00EE6150">
        <w:rPr>
          <w:rFonts w:hint="eastAsia"/>
        </w:rPr>
        <w:t>積み上げる</w:t>
      </w:r>
      <w:r w:rsidRPr="00F25A6D">
        <w:t>ことができる</w:t>
      </w:r>
      <w:r w:rsidRPr="00F25A6D">
        <w:t xml:space="preserve">, </w:t>
      </w:r>
      <w:r w:rsidRPr="00F25A6D">
        <w:t>複雑だ</w:t>
      </w:r>
      <w:r w:rsidRPr="00F25A6D">
        <w:t xml:space="preserve">, </w:t>
      </w:r>
      <w:r w:rsidRPr="00F25A6D">
        <w:t>開発に時間がかかる</w:t>
      </w:r>
      <w:r w:rsidRPr="00F25A6D">
        <w:t xml:space="preserve">, </w:t>
      </w:r>
      <w:r w:rsidRPr="00F25A6D">
        <w:t>人間が設計している</w:t>
      </w:r>
      <w:r w:rsidRPr="00F25A6D">
        <w:t xml:space="preserve">, </w:t>
      </w:r>
      <w:r w:rsidRPr="00F25A6D">
        <w:t>他のものによって支えられている</w:t>
      </w:r>
      <w:r w:rsidRPr="00F25A6D">
        <w:t xml:space="preserve">, </w:t>
      </w:r>
      <w:r w:rsidRPr="00F25A6D">
        <w:t>アイデアから生まれる</w:t>
      </w:r>
      <w:r w:rsidR="00C2220A">
        <w:rPr>
          <w:rFonts w:hint="eastAsia"/>
        </w:rPr>
        <w:t>,</w:t>
      </w:r>
      <w:r w:rsidR="00C2220A">
        <w:t xml:space="preserve"> </w:t>
      </w:r>
      <w:r w:rsidR="00C2220A">
        <w:rPr>
          <w:rFonts w:hint="eastAsia"/>
        </w:rPr>
        <w:t>建てられる</w:t>
      </w:r>
      <w:r w:rsidR="00C2220A">
        <w:t xml:space="preserve">, </w:t>
      </w:r>
      <w:r w:rsidR="001E536C">
        <w:rPr>
          <w:rFonts w:hint="eastAsia"/>
        </w:rPr>
        <w:t>ごちゃごちゃしている</w:t>
      </w:r>
      <w:r w:rsidR="001E536C">
        <w:t xml:space="preserve">, </w:t>
      </w:r>
      <w:r w:rsidR="00960559">
        <w:rPr>
          <w:rFonts w:hint="eastAsia"/>
        </w:rPr>
        <w:t>頭を使う</w:t>
      </w:r>
      <w:r w:rsidR="00960559">
        <w:t xml:space="preserve">, </w:t>
      </w:r>
      <w:r w:rsidR="00EE6150">
        <w:rPr>
          <w:rFonts w:hint="eastAsia"/>
        </w:rPr>
        <w:t>規則に従って</w:t>
      </w:r>
      <w:r w:rsidR="00E73E97">
        <w:rPr>
          <w:rFonts w:hint="eastAsia"/>
        </w:rPr>
        <w:t>/</w:t>
      </w:r>
      <w:r w:rsidR="00E73E97">
        <w:rPr>
          <w:rFonts w:hint="eastAsia"/>
        </w:rPr>
        <w:t>計算で</w:t>
      </w:r>
      <w:r w:rsidR="00EE6150">
        <w:rPr>
          <w:rFonts w:hint="eastAsia"/>
        </w:rPr>
        <w:t>成り立っている</w:t>
      </w:r>
      <w:r w:rsidR="00EE6150">
        <w:t xml:space="preserve">, </w:t>
      </w:r>
      <w:r w:rsidR="00E73E97">
        <w:rPr>
          <w:rFonts w:hint="eastAsia"/>
        </w:rPr>
        <w:t>動かすことが難しい</w:t>
      </w:r>
      <w:r w:rsidR="00E73E97">
        <w:t xml:space="preserve">, </w:t>
      </w:r>
      <w:r w:rsidR="00E73E97">
        <w:rPr>
          <w:rFonts w:hint="eastAsia"/>
        </w:rPr>
        <w:t>しっかり考えないと完成しない</w:t>
      </w:r>
      <w:r w:rsidR="00780822">
        <w:t xml:space="preserve">, </w:t>
      </w:r>
      <w:r w:rsidR="00780822">
        <w:rPr>
          <w:rFonts w:hint="eastAsia"/>
        </w:rPr>
        <w:t>作ることができる</w:t>
      </w:r>
      <w:r w:rsidR="00FF1AAB">
        <w:t xml:space="preserve">, </w:t>
      </w:r>
      <w:r w:rsidR="00FF1AAB">
        <w:rPr>
          <w:rFonts w:hint="eastAsia"/>
        </w:rPr>
        <w:t>硬い</w:t>
      </w:r>
    </w:p>
    <w:p w14:paraId="1A31CFB7" w14:textId="77777777" w:rsidR="001C0408" w:rsidRDefault="001C0408" w:rsidP="001C0408">
      <w:pPr>
        <w:ind w:firstLine="210"/>
      </w:pPr>
    </w:p>
    <w:p w14:paraId="03FA689D" w14:textId="466E4101" w:rsidR="001C0408" w:rsidRDefault="001C0408" w:rsidP="001C0408">
      <w:pPr>
        <w:ind w:firstLine="210"/>
      </w:pPr>
      <w:r>
        <w:rPr>
          <w:rFonts w:hint="eastAsia"/>
        </w:rPr>
        <w:t>【元論文の採点基準の邦訳】</w:t>
      </w:r>
    </w:p>
    <w:p w14:paraId="6992E9E9" w14:textId="77777777" w:rsidR="00F25A6D" w:rsidRDefault="00F25A6D" w:rsidP="001C0408">
      <w:pPr>
        <w:ind w:firstLine="210"/>
      </w:pPr>
      <w:r w:rsidRPr="00F25A6D">
        <w:t>2pt</w:t>
      </w:r>
      <w:r w:rsidRPr="00F25A6D">
        <w:t>＝組織的な構造</w:t>
      </w:r>
      <w:r w:rsidRPr="00F25A6D">
        <w:t xml:space="preserve">, </w:t>
      </w:r>
      <w:r w:rsidRPr="00F25A6D">
        <w:t>枠組みがある</w:t>
      </w:r>
      <w:r w:rsidRPr="00F25A6D">
        <w:t xml:space="preserve">, </w:t>
      </w:r>
      <w:r w:rsidRPr="00F25A6D">
        <w:t>強固な基盤がある</w:t>
      </w:r>
      <w:r w:rsidRPr="00F25A6D">
        <w:t xml:space="preserve">, </w:t>
      </w:r>
      <w:r w:rsidRPr="00F25A6D">
        <w:t>構築されなければならない</w:t>
      </w:r>
      <w:r w:rsidRPr="00F25A6D">
        <w:t>;</w:t>
      </w:r>
    </w:p>
    <w:p w14:paraId="0EC08EBF" w14:textId="224C70DF" w:rsidR="00F25A6D" w:rsidRDefault="00F25A6D" w:rsidP="001C0408">
      <w:pPr>
        <w:ind w:firstLine="210"/>
      </w:pPr>
      <w:r w:rsidRPr="00F25A6D">
        <w:t>1pt</w:t>
      </w:r>
      <w:r w:rsidRPr="00F25A6D">
        <w:t>＝小さな部品を含む</w:t>
      </w:r>
      <w:r w:rsidRPr="00F25A6D">
        <w:t xml:space="preserve">, </w:t>
      </w:r>
      <w:r w:rsidRPr="00F25A6D">
        <w:t>積み重ねることができる</w:t>
      </w:r>
      <w:r w:rsidRPr="00F25A6D">
        <w:t xml:space="preserve">, </w:t>
      </w:r>
      <w:r w:rsidRPr="00F25A6D">
        <w:t>複雑だ</w:t>
      </w:r>
      <w:r w:rsidRPr="00F25A6D">
        <w:t xml:space="preserve">, </w:t>
      </w:r>
      <w:r w:rsidRPr="00F25A6D">
        <w:t>開発に時間がかかる</w:t>
      </w:r>
      <w:r w:rsidRPr="00F25A6D">
        <w:t xml:space="preserve">, </w:t>
      </w:r>
      <w:r w:rsidRPr="00F25A6D">
        <w:t>人間が設計している</w:t>
      </w:r>
      <w:r w:rsidRPr="00F25A6D">
        <w:t xml:space="preserve">, </w:t>
      </w:r>
      <w:r w:rsidRPr="00F25A6D">
        <w:t>他のものによって支えられている</w:t>
      </w:r>
      <w:r w:rsidRPr="00F25A6D">
        <w:t xml:space="preserve">, </w:t>
      </w:r>
      <w:r w:rsidRPr="00F25A6D">
        <w:t>アイデアから生まれる</w:t>
      </w:r>
    </w:p>
    <w:p w14:paraId="388C0D4D" w14:textId="77777777" w:rsidR="001C0408" w:rsidRDefault="001C0408" w:rsidP="001C0408">
      <w:pPr>
        <w:ind w:firstLine="210"/>
      </w:pPr>
    </w:p>
    <w:p w14:paraId="6FE71AA3" w14:textId="1B61B023" w:rsidR="001C0408" w:rsidRDefault="001C0408" w:rsidP="001C0408">
      <w:pPr>
        <w:ind w:firstLine="210"/>
      </w:pPr>
      <w:r>
        <w:rPr>
          <w:rFonts w:hint="eastAsia"/>
        </w:rPr>
        <w:t>【元論文の採点基準】</w:t>
      </w:r>
    </w:p>
    <w:p w14:paraId="4E5C477F" w14:textId="77777777" w:rsidR="00BD3DB2" w:rsidRDefault="00BD3DB2" w:rsidP="001C0408">
      <w:pPr>
        <w:ind w:firstLine="210"/>
      </w:pPr>
      <w:r w:rsidRPr="00BD3DB2">
        <w:t xml:space="preserve">2 pts = organized structures, include framework, have solid foundations, have to be </w:t>
      </w:r>
      <w:proofErr w:type="gramStart"/>
      <w:r w:rsidRPr="00BD3DB2">
        <w:t>constructed;</w:t>
      </w:r>
      <w:proofErr w:type="gramEnd"/>
    </w:p>
    <w:p w14:paraId="0DAEFAC5" w14:textId="07F49DF4" w:rsidR="00BD3DB2" w:rsidRDefault="00BD3DB2" w:rsidP="001C0408">
      <w:pPr>
        <w:ind w:firstLine="210"/>
      </w:pPr>
      <w:r w:rsidRPr="00BD3DB2">
        <w:t>1pt = encompass smaller parts, can be built upon, complex, it takes time to develop them, designed by humans, supported by other things, originate from an idea</w:t>
      </w:r>
    </w:p>
    <w:p w14:paraId="1DF20342" w14:textId="6873B844" w:rsidR="002727B9" w:rsidRDefault="002727B9" w:rsidP="00797CB2">
      <w:pPr>
        <w:ind w:firstLine="210"/>
      </w:pPr>
    </w:p>
    <w:p w14:paraId="3A70F8DF" w14:textId="0429FFE9" w:rsidR="002727B9" w:rsidRDefault="002727B9" w:rsidP="006E420F">
      <w:pPr>
        <w:pStyle w:val="2"/>
      </w:pPr>
      <w:r>
        <w:rPr>
          <w:rFonts w:hint="eastAsia"/>
        </w:rPr>
        <w:t>ダイヤモンド</w:t>
      </w:r>
      <w:r>
        <w:t xml:space="preserve"> – </w:t>
      </w:r>
      <w:r>
        <w:rPr>
          <w:rFonts w:hint="eastAsia"/>
        </w:rPr>
        <w:t>雪片（</w:t>
      </w:r>
      <w:r>
        <w:t>DIAMOND - SNOWFLAKE</w:t>
      </w:r>
      <w:r>
        <w:rPr>
          <w:rFonts w:hint="eastAsia"/>
        </w:rPr>
        <w:t>）</w:t>
      </w:r>
    </w:p>
    <w:p w14:paraId="0FF5CCFD" w14:textId="77777777" w:rsidR="001C0408" w:rsidRDefault="001C0408" w:rsidP="001C0408">
      <w:pPr>
        <w:ind w:firstLine="210"/>
      </w:pPr>
      <w:r>
        <w:rPr>
          <w:rFonts w:hint="eastAsia"/>
        </w:rPr>
        <w:t>【今回作成の採点基準案】</w:t>
      </w:r>
    </w:p>
    <w:p w14:paraId="2D38D618" w14:textId="787A2A1C" w:rsidR="00754571" w:rsidRDefault="00754571" w:rsidP="00754571">
      <w:pPr>
        <w:ind w:firstLine="210"/>
      </w:pPr>
      <w:r>
        <w:rPr>
          <w:rFonts w:hint="eastAsia"/>
        </w:rPr>
        <w:t>（結晶構造</w:t>
      </w:r>
      <w:r>
        <w:t>/</w:t>
      </w:r>
      <w:r>
        <w:rPr>
          <w:rFonts w:hint="eastAsia"/>
        </w:rPr>
        <w:t>多面体であることについて言及されている）</w:t>
      </w:r>
    </w:p>
    <w:p w14:paraId="2FC625DF" w14:textId="77777777" w:rsidR="00456108" w:rsidRDefault="00456108" w:rsidP="00456108">
      <w:pPr>
        <w:ind w:firstLine="210"/>
      </w:pPr>
      <w:r w:rsidRPr="00BE26B7">
        <w:t>2pt</w:t>
      </w:r>
      <w:r w:rsidRPr="00BE26B7">
        <w:t>＝結晶構造</w:t>
      </w:r>
      <w:r w:rsidRPr="00BE26B7">
        <w:t xml:space="preserve">, </w:t>
      </w:r>
      <w:r w:rsidRPr="00BE26B7">
        <w:t>多面的だ</w:t>
      </w:r>
      <w:r w:rsidRPr="00BE26B7">
        <w:t xml:space="preserve">, </w:t>
      </w:r>
      <w:r w:rsidRPr="00BE26B7">
        <w:t>幾何学模様の繰り返しを含む</w:t>
      </w:r>
      <w:r w:rsidRPr="00BE26B7">
        <w:t>;</w:t>
      </w:r>
    </w:p>
    <w:p w14:paraId="01AE7ABF" w14:textId="0A41B021" w:rsidR="00754571" w:rsidRPr="00456108" w:rsidRDefault="00456108" w:rsidP="002F6DC9">
      <w:pPr>
        <w:ind w:firstLine="210"/>
      </w:pPr>
      <w:r w:rsidRPr="00BE26B7">
        <w:t>1pt</w:t>
      </w:r>
      <w:r w:rsidRPr="00BE26B7">
        <w:t>＝きらめく</w:t>
      </w:r>
      <w:r w:rsidRPr="00BE26B7">
        <w:t xml:space="preserve">, </w:t>
      </w:r>
      <w:r w:rsidRPr="00BE26B7">
        <w:t>光沢がある</w:t>
      </w:r>
      <w:r w:rsidRPr="00BE26B7">
        <w:t xml:space="preserve">, </w:t>
      </w:r>
      <w:r w:rsidRPr="00BE26B7">
        <w:t>ユニークだ</w:t>
      </w:r>
      <w:r w:rsidRPr="00BE26B7">
        <w:t xml:space="preserve">, </w:t>
      </w:r>
      <w:r w:rsidRPr="00BE26B7">
        <w:t>複雑だ</w:t>
      </w:r>
      <w:r w:rsidRPr="00BE26B7">
        <w:t xml:space="preserve">, </w:t>
      </w:r>
      <w:r w:rsidRPr="00BE26B7">
        <w:t>半透明だ</w:t>
      </w:r>
      <w:r w:rsidRPr="00BE26B7">
        <w:t xml:space="preserve">, </w:t>
      </w:r>
      <w:r w:rsidRPr="00BE26B7">
        <w:t>繊細だ</w:t>
      </w:r>
      <w:r w:rsidRPr="00BE26B7">
        <w:t xml:space="preserve">, </w:t>
      </w:r>
      <w:r w:rsidRPr="00BE26B7">
        <w:t>自然界の産物</w:t>
      </w:r>
    </w:p>
    <w:p w14:paraId="63C5BD6E" w14:textId="77777777" w:rsidR="001C0408" w:rsidRPr="00754571" w:rsidRDefault="001C0408" w:rsidP="001C0408">
      <w:pPr>
        <w:ind w:firstLine="210"/>
      </w:pPr>
    </w:p>
    <w:p w14:paraId="340115A7" w14:textId="3BEFFF23" w:rsidR="001C0408" w:rsidRDefault="001C0408" w:rsidP="001C0408">
      <w:pPr>
        <w:ind w:firstLine="210"/>
      </w:pPr>
      <w:r>
        <w:rPr>
          <w:rFonts w:hint="eastAsia"/>
        </w:rPr>
        <w:t>【元論文の採点基準の邦訳】</w:t>
      </w:r>
    </w:p>
    <w:p w14:paraId="732183C1" w14:textId="40DB3DC6" w:rsidR="00BE26B7" w:rsidRDefault="00BE26B7" w:rsidP="001C0408">
      <w:pPr>
        <w:ind w:firstLine="210"/>
      </w:pPr>
      <w:r w:rsidRPr="00BE26B7">
        <w:t>2pt</w:t>
      </w:r>
      <w:r w:rsidRPr="00BE26B7">
        <w:t>＝結晶</w:t>
      </w:r>
      <w:r w:rsidR="00B23C10">
        <w:rPr>
          <w:rFonts w:hint="eastAsia"/>
        </w:rPr>
        <w:t>（</w:t>
      </w:r>
      <w:r w:rsidRPr="00BE26B7">
        <w:t>構造</w:t>
      </w:r>
      <w:r w:rsidR="00B23C10">
        <w:rPr>
          <w:rFonts w:hint="eastAsia"/>
        </w:rPr>
        <w:t>/</w:t>
      </w:r>
      <w:r w:rsidR="00B23C10">
        <w:rPr>
          <w:rFonts w:hint="eastAsia"/>
        </w:rPr>
        <w:t>体）</w:t>
      </w:r>
      <w:r w:rsidRPr="00BE26B7">
        <w:rPr>
          <w:rFonts w:hint="eastAsia"/>
        </w:rPr>
        <w:t>,</w:t>
      </w:r>
      <w:r w:rsidRPr="00BE26B7">
        <w:t xml:space="preserve"> </w:t>
      </w:r>
      <w:r w:rsidRPr="00BE26B7">
        <w:t>多面的だ</w:t>
      </w:r>
      <w:r w:rsidRPr="00BE26B7">
        <w:t xml:space="preserve">, </w:t>
      </w:r>
      <w:r w:rsidRPr="00BE26B7">
        <w:t>幾何学模様の繰り返しを含む</w:t>
      </w:r>
      <w:r w:rsidRPr="00BE26B7">
        <w:t>;</w:t>
      </w:r>
    </w:p>
    <w:p w14:paraId="1FF939CC" w14:textId="3519CDF7" w:rsidR="00BE26B7" w:rsidRPr="008A25E9" w:rsidRDefault="00BE26B7" w:rsidP="001C0408">
      <w:pPr>
        <w:ind w:firstLine="210"/>
      </w:pPr>
      <w:r w:rsidRPr="00BE26B7">
        <w:t>1pt</w:t>
      </w:r>
      <w:r w:rsidRPr="00BE26B7">
        <w:t>＝きらめく</w:t>
      </w:r>
      <w:r w:rsidR="008A25E9">
        <w:rPr>
          <w:rFonts w:hint="eastAsia"/>
        </w:rPr>
        <w:t>/</w:t>
      </w:r>
      <w:r w:rsidR="008A25E9">
        <w:rPr>
          <w:rFonts w:hint="eastAsia"/>
        </w:rPr>
        <w:t>輝く</w:t>
      </w:r>
      <w:r w:rsidR="00202077">
        <w:rPr>
          <w:rFonts w:hint="eastAsia"/>
        </w:rPr>
        <w:t>/</w:t>
      </w:r>
      <w:r w:rsidR="00202077">
        <w:rPr>
          <w:rFonts w:hint="eastAsia"/>
        </w:rPr>
        <w:t>キラキラしている</w:t>
      </w:r>
      <w:r w:rsidRPr="00BE26B7">
        <w:t xml:space="preserve">, </w:t>
      </w:r>
      <w:r w:rsidRPr="00BE26B7">
        <w:t>光沢がある</w:t>
      </w:r>
      <w:r w:rsidR="00713C4D">
        <w:rPr>
          <w:rFonts w:hint="eastAsia"/>
        </w:rPr>
        <w:t>/</w:t>
      </w:r>
      <w:r w:rsidR="00713C4D">
        <w:rPr>
          <w:rFonts w:hint="eastAsia"/>
        </w:rPr>
        <w:t>光る</w:t>
      </w:r>
      <w:r w:rsidR="005A6451">
        <w:t>/</w:t>
      </w:r>
      <w:r w:rsidR="005A6451">
        <w:rPr>
          <w:rFonts w:hint="eastAsia"/>
        </w:rPr>
        <w:t>光を反射する</w:t>
      </w:r>
      <w:r w:rsidRPr="00BE26B7">
        <w:rPr>
          <w:rFonts w:hint="eastAsia"/>
        </w:rPr>
        <w:t>,</w:t>
      </w:r>
      <w:r w:rsidRPr="00BE26B7">
        <w:t xml:space="preserve"> </w:t>
      </w:r>
      <w:r w:rsidRPr="00BE26B7">
        <w:t>ユニークだ</w:t>
      </w:r>
      <w:r w:rsidRPr="00BE26B7">
        <w:t xml:space="preserve">, </w:t>
      </w:r>
      <w:r w:rsidRPr="00BE26B7">
        <w:t>複雑だ</w:t>
      </w:r>
      <w:r w:rsidRPr="00BE26B7">
        <w:t xml:space="preserve">, </w:t>
      </w:r>
      <w:r w:rsidRPr="00BE26B7">
        <w:t>半透明だ</w:t>
      </w:r>
      <w:r w:rsidRPr="00BE26B7">
        <w:t xml:space="preserve">, </w:t>
      </w:r>
      <w:r w:rsidRPr="00BE26B7">
        <w:t>繊細だ</w:t>
      </w:r>
      <w:r w:rsidR="00912F63">
        <w:rPr>
          <w:rFonts w:hint="eastAsia"/>
        </w:rPr>
        <w:t>/</w:t>
      </w:r>
      <w:r w:rsidR="00912F63">
        <w:rPr>
          <w:rFonts w:hint="eastAsia"/>
        </w:rPr>
        <w:t>儚い</w:t>
      </w:r>
      <w:r w:rsidRPr="00BE26B7">
        <w:t xml:space="preserve">, </w:t>
      </w:r>
      <w:r w:rsidRPr="00BE26B7">
        <w:t>自然界の産物</w:t>
      </w:r>
      <w:r w:rsidR="008A25E9">
        <w:t xml:space="preserve">, </w:t>
      </w:r>
      <w:r w:rsidR="003549B7">
        <w:rPr>
          <w:rFonts w:hint="eastAsia"/>
        </w:rPr>
        <w:t>美しい</w:t>
      </w:r>
      <w:r w:rsidR="003549B7">
        <w:t>/</w:t>
      </w:r>
      <w:r w:rsidR="003549B7">
        <w:rPr>
          <w:rFonts w:hint="eastAsia"/>
        </w:rPr>
        <w:t>綺麗だ</w:t>
      </w:r>
      <w:r w:rsidR="003549B7">
        <w:t xml:space="preserve">, </w:t>
      </w:r>
      <w:r w:rsidR="00912F63">
        <w:rPr>
          <w:rFonts w:hint="eastAsia"/>
        </w:rPr>
        <w:t>眩しい</w:t>
      </w:r>
    </w:p>
    <w:p w14:paraId="28A888B4" w14:textId="77777777" w:rsidR="001C0408" w:rsidRDefault="001C0408" w:rsidP="001C0408">
      <w:pPr>
        <w:ind w:firstLine="210"/>
      </w:pPr>
    </w:p>
    <w:p w14:paraId="64911D7B" w14:textId="71C02320" w:rsidR="001C0408" w:rsidRDefault="001C0408" w:rsidP="001C0408">
      <w:pPr>
        <w:ind w:firstLine="210"/>
      </w:pPr>
      <w:r>
        <w:rPr>
          <w:rFonts w:hint="eastAsia"/>
        </w:rPr>
        <w:t>【元論文の採点基準】</w:t>
      </w:r>
    </w:p>
    <w:p w14:paraId="0DA9C0C9" w14:textId="77777777" w:rsidR="00BE26B7" w:rsidRDefault="00BE26B7" w:rsidP="001C0408">
      <w:pPr>
        <w:ind w:firstLine="210"/>
      </w:pPr>
      <w:r w:rsidRPr="00BE26B7">
        <w:t xml:space="preserve">2 pts = crystalline structure, multi-facetted, contain repeated geometric </w:t>
      </w:r>
      <w:proofErr w:type="gramStart"/>
      <w:r w:rsidRPr="00BE26B7">
        <w:t>patterns;</w:t>
      </w:r>
      <w:proofErr w:type="gramEnd"/>
    </w:p>
    <w:p w14:paraId="73106933" w14:textId="5F59A8B3" w:rsidR="00BE26B7" w:rsidRDefault="00BE26B7" w:rsidP="001C0408">
      <w:pPr>
        <w:ind w:firstLine="210"/>
      </w:pPr>
      <w:r w:rsidRPr="00BE26B7">
        <w:t xml:space="preserve">1 </w:t>
      </w:r>
      <w:proofErr w:type="spellStart"/>
      <w:r w:rsidRPr="00BE26B7">
        <w:t>pt</w:t>
      </w:r>
      <w:proofErr w:type="spellEnd"/>
      <w:r w:rsidRPr="00BE26B7">
        <w:t xml:space="preserve"> = sparkly, shiny, unique, complex, translucent, delicate, products of nature</w:t>
      </w:r>
    </w:p>
    <w:p w14:paraId="5A4B446A" w14:textId="148C8E3F" w:rsidR="002727B9" w:rsidRDefault="002727B9" w:rsidP="00797CB2">
      <w:pPr>
        <w:ind w:firstLine="210"/>
      </w:pPr>
    </w:p>
    <w:p w14:paraId="6F39C466" w14:textId="1A6BB1E6" w:rsidR="002727B9" w:rsidRDefault="002727B9" w:rsidP="006E420F">
      <w:pPr>
        <w:pStyle w:val="2"/>
      </w:pPr>
      <w:r>
        <w:rPr>
          <w:rFonts w:hint="eastAsia"/>
        </w:rPr>
        <w:t>記憶</w:t>
      </w:r>
      <w:r>
        <w:t xml:space="preserve"> – </w:t>
      </w:r>
      <w:r>
        <w:rPr>
          <w:rFonts w:hint="eastAsia"/>
        </w:rPr>
        <w:t>牢獄（</w:t>
      </w:r>
      <w:r>
        <w:t>MEMORY - PRISON</w:t>
      </w:r>
      <w:r>
        <w:rPr>
          <w:rFonts w:hint="eastAsia"/>
        </w:rPr>
        <w:t>）</w:t>
      </w:r>
    </w:p>
    <w:p w14:paraId="2E24EB73" w14:textId="3EB42E63" w:rsidR="001C0408" w:rsidRDefault="001C0408" w:rsidP="001C0408">
      <w:pPr>
        <w:ind w:firstLine="210"/>
      </w:pPr>
      <w:r>
        <w:rPr>
          <w:rFonts w:hint="eastAsia"/>
        </w:rPr>
        <w:t>【今回作成の採点基準案】</w:t>
      </w:r>
    </w:p>
    <w:p w14:paraId="21645147" w14:textId="0421ED6E" w:rsidR="003B78F9" w:rsidRDefault="003B78F9" w:rsidP="001C0408">
      <w:pPr>
        <w:ind w:firstLine="210"/>
      </w:pPr>
      <w:r>
        <w:rPr>
          <w:rFonts w:hint="eastAsia"/>
        </w:rPr>
        <w:lastRenderedPageBreak/>
        <w:t>（</w:t>
      </w:r>
      <w:r w:rsidR="0070025E">
        <w:rPr>
          <w:rFonts w:hint="eastAsia"/>
        </w:rPr>
        <w:t>閉じ込められることによる弊害について言及している</w:t>
      </w:r>
      <w:r>
        <w:rPr>
          <w:rFonts w:hint="eastAsia"/>
        </w:rPr>
        <w:t>）</w:t>
      </w:r>
    </w:p>
    <w:p w14:paraId="26CAC3F1" w14:textId="4EEA05C3" w:rsidR="0070025E" w:rsidRDefault="0070025E" w:rsidP="0070025E">
      <w:pPr>
        <w:ind w:firstLine="210"/>
      </w:pPr>
      <w:r w:rsidRPr="009F4356">
        <w:t>2pt</w:t>
      </w:r>
      <w:r w:rsidRPr="009F4356">
        <w:t>＝閉じ込める</w:t>
      </w:r>
      <w:r w:rsidRPr="009F4356">
        <w:t xml:space="preserve">, </w:t>
      </w:r>
      <w:r w:rsidRPr="009F4356">
        <w:t>逃げられない</w:t>
      </w:r>
      <w:r w:rsidR="00470FE2">
        <w:rPr>
          <w:rFonts w:hint="eastAsia"/>
        </w:rPr>
        <w:t>/</w:t>
      </w:r>
      <w:r w:rsidR="00470FE2">
        <w:rPr>
          <w:rFonts w:hint="eastAsia"/>
        </w:rPr>
        <w:t>抜けられない</w:t>
      </w:r>
      <w:r w:rsidR="00604112">
        <w:t>/</w:t>
      </w:r>
      <w:r w:rsidR="00655DDD">
        <w:rPr>
          <w:rFonts w:hint="eastAsia"/>
        </w:rPr>
        <w:t>捉えて</w:t>
      </w:r>
      <w:r w:rsidR="00604112">
        <w:rPr>
          <w:rFonts w:hint="eastAsia"/>
        </w:rPr>
        <w:t>離さない</w:t>
      </w:r>
      <w:r w:rsidRPr="009F4356">
        <w:t xml:space="preserve">, </w:t>
      </w:r>
      <w:r w:rsidRPr="009F4356">
        <w:t>制限する</w:t>
      </w:r>
      <w:r w:rsidRPr="009F4356">
        <w:t xml:space="preserve">, </w:t>
      </w:r>
      <w:r w:rsidRPr="009F4356">
        <w:t>囚われ</w:t>
      </w:r>
      <w:r w:rsidR="008A34F9">
        <w:rPr>
          <w:rFonts w:hint="eastAsia"/>
        </w:rPr>
        <w:t>る</w:t>
      </w:r>
      <w:r w:rsidR="008A34F9">
        <w:t>/</w:t>
      </w:r>
      <w:r w:rsidR="008A34F9">
        <w:rPr>
          <w:rFonts w:hint="eastAsia"/>
        </w:rPr>
        <w:t>捕われる（</w:t>
      </w:r>
      <w:r w:rsidRPr="009F4356">
        <w:t>の身となる</w:t>
      </w:r>
      <w:r w:rsidR="008A34F9">
        <w:rPr>
          <w:rFonts w:hint="eastAsia"/>
        </w:rPr>
        <w:t>）</w:t>
      </w:r>
    </w:p>
    <w:p w14:paraId="4BCBC3AD" w14:textId="54888E53" w:rsidR="0070025E" w:rsidRDefault="0070025E" w:rsidP="00B0120B">
      <w:pPr>
        <w:ind w:firstLine="210"/>
      </w:pPr>
      <w:r w:rsidRPr="009F4356">
        <w:t>1pt</w:t>
      </w:r>
      <w:r w:rsidRPr="009F4356">
        <w:t>＝罠</w:t>
      </w:r>
      <w:r w:rsidRPr="009F4356">
        <w:t xml:space="preserve">, </w:t>
      </w:r>
      <w:r w:rsidRPr="009F4356">
        <w:t>どちらも実体を保存・保持する</w:t>
      </w:r>
      <w:r w:rsidR="00B0120B">
        <w:rPr>
          <w:rFonts w:hint="eastAsia"/>
        </w:rPr>
        <w:t>・収める</w:t>
      </w:r>
      <w:r w:rsidRPr="009F4356">
        <w:rPr>
          <w:rFonts w:hint="eastAsia"/>
        </w:rPr>
        <w:t>,</w:t>
      </w:r>
      <w:r w:rsidRPr="009F4356">
        <w:t xml:space="preserve"> </w:t>
      </w:r>
      <w:r w:rsidRPr="009F4356">
        <w:t>ストレスにつながる</w:t>
      </w:r>
      <w:r w:rsidR="00B0120B">
        <w:rPr>
          <w:rFonts w:hint="eastAsia"/>
        </w:rPr>
        <w:t>,</w:t>
      </w:r>
      <w:r w:rsidR="00B0120B">
        <w:t xml:space="preserve"> </w:t>
      </w:r>
      <w:r w:rsidR="00B0120B">
        <w:rPr>
          <w:rFonts w:hint="eastAsia"/>
        </w:rPr>
        <w:t>苦痛だ</w:t>
      </w:r>
      <w:r w:rsidR="00CA0A3A">
        <w:rPr>
          <w:rFonts w:hint="eastAsia"/>
        </w:rPr>
        <w:t>/</w:t>
      </w:r>
      <w:r w:rsidR="00CA0A3A">
        <w:rPr>
          <w:rFonts w:hint="eastAsia"/>
        </w:rPr>
        <w:t>嫌な場所</w:t>
      </w:r>
      <w:r w:rsidR="00B0120B">
        <w:t xml:space="preserve">, </w:t>
      </w:r>
      <w:r w:rsidR="00B0120B">
        <w:rPr>
          <w:rFonts w:hint="eastAsia"/>
        </w:rPr>
        <w:t>深いところにもある</w:t>
      </w:r>
      <w:r w:rsidR="008B3405">
        <w:rPr>
          <w:rFonts w:hint="eastAsia"/>
        </w:rPr>
        <w:t>/</w:t>
      </w:r>
      <w:r w:rsidR="008B3405">
        <w:rPr>
          <w:rFonts w:hint="eastAsia"/>
        </w:rPr>
        <w:t>奥底にある</w:t>
      </w:r>
      <w:r w:rsidR="00B0120B">
        <w:t xml:space="preserve">, </w:t>
      </w:r>
      <w:r w:rsidR="00B0120B">
        <w:rPr>
          <w:rFonts w:hint="eastAsia"/>
        </w:rPr>
        <w:t>囲われる</w:t>
      </w:r>
      <w:r w:rsidR="00B0120B">
        <w:rPr>
          <w:rFonts w:hint="eastAsia"/>
        </w:rPr>
        <w:t>/</w:t>
      </w:r>
      <w:r w:rsidR="00B0120B">
        <w:rPr>
          <w:rFonts w:hint="eastAsia"/>
        </w:rPr>
        <w:t>行き詰まる</w:t>
      </w:r>
      <w:r w:rsidR="00B0120B">
        <w:t xml:space="preserve">, </w:t>
      </w:r>
      <w:r w:rsidR="00B0120B">
        <w:rPr>
          <w:rFonts w:hint="eastAsia"/>
        </w:rPr>
        <w:t>狭い</w:t>
      </w:r>
      <w:r w:rsidR="00B0120B">
        <w:t xml:space="preserve">, </w:t>
      </w:r>
      <w:r w:rsidR="00B0120B">
        <w:rPr>
          <w:rFonts w:hint="eastAsia"/>
        </w:rPr>
        <w:t>閉鎖的だ</w:t>
      </w:r>
      <w:r w:rsidR="00B0120B">
        <w:t xml:space="preserve">, </w:t>
      </w:r>
      <w:r w:rsidR="00D33A2E">
        <w:rPr>
          <w:rFonts w:hint="eastAsia"/>
        </w:rPr>
        <w:t>忌まわしい</w:t>
      </w:r>
      <w:r w:rsidR="00D33A2E">
        <w:t xml:space="preserve">, </w:t>
      </w:r>
      <w:r w:rsidR="00D33A2E">
        <w:rPr>
          <w:rFonts w:hint="eastAsia"/>
        </w:rPr>
        <w:t>トラウマになる</w:t>
      </w:r>
      <w:r w:rsidR="00D33A2E">
        <w:t xml:space="preserve">, </w:t>
      </w:r>
      <w:r w:rsidR="00D33A2E">
        <w:rPr>
          <w:rFonts w:hint="eastAsia"/>
        </w:rPr>
        <w:t>薄暗い</w:t>
      </w:r>
      <w:r w:rsidR="00D33A2E">
        <w:rPr>
          <w:rFonts w:hint="eastAsia"/>
        </w:rPr>
        <w:t>,</w:t>
      </w:r>
      <w:r w:rsidR="00D33A2E">
        <w:t xml:space="preserve"> </w:t>
      </w:r>
      <w:r w:rsidR="006D27C2">
        <w:rPr>
          <w:rFonts w:hint="eastAsia"/>
        </w:rPr>
        <w:t>とどまる</w:t>
      </w:r>
      <w:r w:rsidR="006D27C2">
        <w:t xml:space="preserve">, </w:t>
      </w:r>
      <w:r w:rsidR="00CA0A3A">
        <w:rPr>
          <w:rFonts w:hint="eastAsia"/>
        </w:rPr>
        <w:t>出てくる</w:t>
      </w:r>
      <w:r w:rsidR="00CA0A3A">
        <w:t>ところ</w:t>
      </w:r>
      <w:r w:rsidR="00CA0A3A">
        <w:t xml:space="preserve">, </w:t>
      </w:r>
      <w:r w:rsidR="00CA0A3A">
        <w:rPr>
          <w:rFonts w:hint="eastAsia"/>
        </w:rPr>
        <w:t>忘れたい過去がある</w:t>
      </w:r>
      <w:r w:rsidR="00CA0A3A">
        <w:t xml:space="preserve">, </w:t>
      </w:r>
      <w:r w:rsidR="008B3405">
        <w:rPr>
          <w:rFonts w:hint="eastAsia"/>
        </w:rPr>
        <w:t>あふれる</w:t>
      </w:r>
      <w:r w:rsidR="008B3405">
        <w:t xml:space="preserve">, </w:t>
      </w:r>
      <w:r w:rsidR="00257250">
        <w:rPr>
          <w:rFonts w:hint="eastAsia"/>
        </w:rPr>
        <w:t>たくさんの人が現れる</w:t>
      </w:r>
      <w:r w:rsidR="00257250">
        <w:rPr>
          <w:rFonts w:hint="eastAsia"/>
        </w:rPr>
        <w:t>,</w:t>
      </w:r>
      <w:r w:rsidR="00257250">
        <w:t xml:space="preserve"> </w:t>
      </w:r>
      <w:r w:rsidR="0094017F">
        <w:rPr>
          <w:rFonts w:hint="eastAsia"/>
        </w:rPr>
        <w:t>詰め込む</w:t>
      </w:r>
    </w:p>
    <w:p w14:paraId="5969669B" w14:textId="77777777" w:rsidR="001C0408" w:rsidRPr="0070025E" w:rsidRDefault="001C0408" w:rsidP="001C0408">
      <w:pPr>
        <w:ind w:firstLine="210"/>
      </w:pPr>
    </w:p>
    <w:p w14:paraId="3B921B41" w14:textId="05870838" w:rsidR="001C0408" w:rsidRDefault="001C0408" w:rsidP="001C0408">
      <w:pPr>
        <w:ind w:firstLine="210"/>
      </w:pPr>
      <w:r>
        <w:rPr>
          <w:rFonts w:hint="eastAsia"/>
        </w:rPr>
        <w:t>【元論文の採点基準の邦訳】</w:t>
      </w:r>
    </w:p>
    <w:p w14:paraId="4E26631F" w14:textId="77777777" w:rsidR="009F4356" w:rsidRDefault="009F4356" w:rsidP="001C0408">
      <w:pPr>
        <w:ind w:firstLine="210"/>
      </w:pPr>
      <w:r w:rsidRPr="009F4356">
        <w:t>2pt</w:t>
      </w:r>
      <w:r w:rsidRPr="009F4356">
        <w:t>＝閉じ込める</w:t>
      </w:r>
      <w:r w:rsidRPr="009F4356">
        <w:t xml:space="preserve">, </w:t>
      </w:r>
      <w:r w:rsidRPr="009F4356">
        <w:t>逃げられない</w:t>
      </w:r>
      <w:r w:rsidRPr="009F4356">
        <w:t xml:space="preserve">, </w:t>
      </w:r>
      <w:r w:rsidRPr="009F4356">
        <w:t>制限する</w:t>
      </w:r>
      <w:r w:rsidRPr="009F4356">
        <w:t xml:space="preserve">, </w:t>
      </w:r>
      <w:r w:rsidRPr="009F4356">
        <w:t>囚われの身となる</w:t>
      </w:r>
      <w:r w:rsidRPr="009F4356">
        <w:t>;</w:t>
      </w:r>
    </w:p>
    <w:p w14:paraId="2852F7A7" w14:textId="0155A84E" w:rsidR="009F4356" w:rsidRDefault="009F4356" w:rsidP="001C0408">
      <w:pPr>
        <w:ind w:firstLine="210"/>
      </w:pPr>
      <w:r w:rsidRPr="009F4356">
        <w:t>1pt</w:t>
      </w:r>
      <w:r w:rsidRPr="009F4356">
        <w:t>＝罠</w:t>
      </w:r>
      <w:r w:rsidRPr="009F4356">
        <w:t xml:space="preserve">, </w:t>
      </w:r>
      <w:r w:rsidRPr="009F4356">
        <w:t>どちらも実体を保存・保持する</w:t>
      </w:r>
      <w:r w:rsidRPr="009F4356">
        <w:t xml:space="preserve">, </w:t>
      </w:r>
      <w:r w:rsidRPr="009F4356">
        <w:t>ストレスにつながる</w:t>
      </w:r>
    </w:p>
    <w:p w14:paraId="6F2C695F" w14:textId="77777777" w:rsidR="001C0408" w:rsidRDefault="001C0408" w:rsidP="001C0408">
      <w:pPr>
        <w:ind w:firstLine="210"/>
      </w:pPr>
    </w:p>
    <w:p w14:paraId="15D35CC6" w14:textId="77153D04" w:rsidR="001C0408" w:rsidRDefault="001C0408" w:rsidP="001C0408">
      <w:pPr>
        <w:ind w:firstLine="210"/>
      </w:pPr>
      <w:r>
        <w:rPr>
          <w:rFonts w:hint="eastAsia"/>
        </w:rPr>
        <w:t>【元論文の採点基準】</w:t>
      </w:r>
    </w:p>
    <w:p w14:paraId="3F231ACC" w14:textId="77777777" w:rsidR="00EF4F35" w:rsidRDefault="00EF4F35" w:rsidP="001C0408">
      <w:pPr>
        <w:ind w:firstLine="210"/>
      </w:pPr>
      <w:r w:rsidRPr="00EF4F35">
        <w:t xml:space="preserve">2 pts = confining, difficult to escape, limiting, hold </w:t>
      </w:r>
      <w:proofErr w:type="gramStart"/>
      <w:r w:rsidRPr="00EF4F35">
        <w:t>captive;</w:t>
      </w:r>
      <w:proofErr w:type="gramEnd"/>
    </w:p>
    <w:p w14:paraId="04D2B6E5" w14:textId="3D1DE691" w:rsidR="00EF4F35" w:rsidRDefault="00EF4F35" w:rsidP="001C0408">
      <w:pPr>
        <w:ind w:firstLine="210"/>
      </w:pPr>
      <w:r w:rsidRPr="00EF4F35">
        <w:t xml:space="preserve">1 </w:t>
      </w:r>
      <w:proofErr w:type="spellStart"/>
      <w:r w:rsidRPr="00EF4F35">
        <w:t>pt</w:t>
      </w:r>
      <w:proofErr w:type="spellEnd"/>
      <w:r w:rsidRPr="00EF4F35">
        <w:t xml:space="preserve"> = trap, both store/hold entities, lead to stress</w:t>
      </w:r>
    </w:p>
    <w:p w14:paraId="3094957A" w14:textId="4F3749C1" w:rsidR="002727B9" w:rsidRDefault="002727B9" w:rsidP="00797CB2">
      <w:pPr>
        <w:ind w:firstLine="210"/>
      </w:pPr>
    </w:p>
    <w:p w14:paraId="17154230" w14:textId="126E1A15" w:rsidR="002727B9" w:rsidRPr="001B772C" w:rsidRDefault="002727B9" w:rsidP="006E420F">
      <w:pPr>
        <w:pStyle w:val="2"/>
        <w:rPr>
          <w:strike/>
        </w:rPr>
      </w:pPr>
      <w:commentRangeStart w:id="105"/>
      <w:commentRangeStart w:id="106"/>
      <w:r w:rsidRPr="001B772C">
        <w:rPr>
          <w:rFonts w:hint="eastAsia"/>
          <w:strike/>
        </w:rPr>
        <w:t>鍵</w:t>
      </w:r>
      <w:r w:rsidRPr="001B772C">
        <w:rPr>
          <w:strike/>
        </w:rPr>
        <w:t xml:space="preserve"> – </w:t>
      </w:r>
      <w:r w:rsidRPr="001B772C">
        <w:rPr>
          <w:rFonts w:hint="eastAsia"/>
          <w:strike/>
        </w:rPr>
        <w:t>答え（</w:t>
      </w:r>
      <w:r w:rsidRPr="001B772C">
        <w:rPr>
          <w:strike/>
        </w:rPr>
        <w:t>KEY - ANSWER</w:t>
      </w:r>
      <w:r w:rsidRPr="001B772C">
        <w:rPr>
          <w:rFonts w:hint="eastAsia"/>
          <w:strike/>
        </w:rPr>
        <w:t>）</w:t>
      </w:r>
      <w:commentRangeEnd w:id="105"/>
      <w:r w:rsidR="00BD1947">
        <w:rPr>
          <w:rStyle w:val="a4"/>
          <w:rFonts w:asciiTheme="minorHAnsi" w:eastAsia="ＭＳ 明朝" w:hAnsiTheme="minorHAnsi" w:cstheme="minorBidi"/>
        </w:rPr>
        <w:commentReference w:id="105"/>
      </w:r>
      <w:commentRangeEnd w:id="106"/>
      <w:r w:rsidR="005974AD">
        <w:rPr>
          <w:rStyle w:val="a4"/>
          <w:rFonts w:asciiTheme="minorHAnsi" w:eastAsia="ＭＳ 明朝" w:hAnsiTheme="minorHAnsi" w:cstheme="minorBidi"/>
        </w:rPr>
        <w:commentReference w:id="106"/>
      </w:r>
    </w:p>
    <w:p w14:paraId="24EB5107" w14:textId="72855491" w:rsidR="000643F0" w:rsidRPr="001B772C" w:rsidRDefault="000643F0" w:rsidP="000643F0">
      <w:pPr>
        <w:ind w:firstLine="210"/>
        <w:rPr>
          <w:strike/>
        </w:rPr>
      </w:pPr>
      <w:r w:rsidRPr="001B772C">
        <w:rPr>
          <w:rFonts w:hint="eastAsia"/>
          <w:strike/>
        </w:rPr>
        <w:t>（</w:t>
      </w:r>
      <w:r w:rsidR="00342FFB" w:rsidRPr="001B772C">
        <w:rPr>
          <w:rFonts w:hint="eastAsia"/>
          <w:strike/>
        </w:rPr>
        <w:t>先に進める</w:t>
      </w:r>
      <w:r w:rsidR="00342FFB" w:rsidRPr="001B772C">
        <w:rPr>
          <w:strike/>
        </w:rPr>
        <w:t>/</w:t>
      </w:r>
      <w:r w:rsidR="00342FFB" w:rsidRPr="001B772C">
        <w:rPr>
          <w:rFonts w:hint="eastAsia"/>
          <w:strike/>
        </w:rPr>
        <w:t>目標を達成することに言及されている</w:t>
      </w:r>
      <w:r w:rsidRPr="001B772C">
        <w:rPr>
          <w:rFonts w:hint="eastAsia"/>
          <w:strike/>
        </w:rPr>
        <w:t>）</w:t>
      </w:r>
    </w:p>
    <w:p w14:paraId="689AC3C3" w14:textId="77777777" w:rsidR="001C0408" w:rsidRPr="001B772C" w:rsidRDefault="001C0408" w:rsidP="001C0408">
      <w:pPr>
        <w:ind w:firstLine="210"/>
        <w:rPr>
          <w:strike/>
        </w:rPr>
      </w:pPr>
      <w:r w:rsidRPr="001B772C">
        <w:rPr>
          <w:rFonts w:hint="eastAsia"/>
          <w:strike/>
        </w:rPr>
        <w:t>【今回作成の採点基準案】</w:t>
      </w:r>
    </w:p>
    <w:p w14:paraId="2A39E46F" w14:textId="59EA27F5" w:rsidR="00E53FB1" w:rsidRPr="001B772C" w:rsidRDefault="0047236A" w:rsidP="00E53FB1">
      <w:pPr>
        <w:ind w:firstLine="210"/>
        <w:rPr>
          <w:strike/>
        </w:rPr>
      </w:pPr>
      <w:r w:rsidRPr="001B772C">
        <w:rPr>
          <w:strike/>
        </w:rPr>
        <w:t>2pt</w:t>
      </w:r>
      <w:r w:rsidRPr="001B772C">
        <w:rPr>
          <w:strike/>
        </w:rPr>
        <w:t>＝目標を達成する</w:t>
      </w:r>
      <w:r w:rsidRPr="001B772C">
        <w:rPr>
          <w:strike/>
        </w:rPr>
        <w:t xml:space="preserve">, </w:t>
      </w:r>
      <w:r w:rsidRPr="001B772C">
        <w:rPr>
          <w:strike/>
        </w:rPr>
        <w:t>新たな可能性・発見をもたらす</w:t>
      </w:r>
      <w:r w:rsidR="00E53FB1" w:rsidRPr="001B772C">
        <w:rPr>
          <w:strike/>
        </w:rPr>
        <w:t xml:space="preserve">, </w:t>
      </w:r>
      <w:r w:rsidR="009C337A" w:rsidRPr="001B772C">
        <w:rPr>
          <w:rFonts w:hint="eastAsia"/>
          <w:strike/>
        </w:rPr>
        <w:t>先へ</w:t>
      </w:r>
      <w:r w:rsidR="009C337A" w:rsidRPr="001B772C">
        <w:rPr>
          <w:strike/>
        </w:rPr>
        <w:t>/</w:t>
      </w:r>
      <w:r w:rsidR="009C337A" w:rsidRPr="001B772C">
        <w:rPr>
          <w:rFonts w:hint="eastAsia"/>
          <w:strike/>
        </w:rPr>
        <w:t>次へ</w:t>
      </w:r>
      <w:r w:rsidR="0072296D" w:rsidRPr="001B772C">
        <w:rPr>
          <w:strike/>
        </w:rPr>
        <w:t>/</w:t>
      </w:r>
      <w:r w:rsidR="0072296D" w:rsidRPr="001B772C">
        <w:rPr>
          <w:rFonts w:hint="eastAsia"/>
          <w:strike/>
        </w:rPr>
        <w:t>前へ</w:t>
      </w:r>
      <w:r w:rsidR="009C337A" w:rsidRPr="001B772C">
        <w:rPr>
          <w:rFonts w:hint="eastAsia"/>
          <w:strike/>
        </w:rPr>
        <w:t>進める</w:t>
      </w:r>
      <w:r w:rsidR="009C337A" w:rsidRPr="001B772C">
        <w:rPr>
          <w:strike/>
        </w:rPr>
        <w:t xml:space="preserve">, </w:t>
      </w:r>
      <w:r w:rsidR="009C337A" w:rsidRPr="001B772C">
        <w:rPr>
          <w:rFonts w:hint="eastAsia"/>
          <w:strike/>
        </w:rPr>
        <w:t>たどり着く</w:t>
      </w:r>
      <w:r w:rsidR="00E11744" w:rsidRPr="001B772C">
        <w:rPr>
          <w:strike/>
        </w:rPr>
        <w:t xml:space="preserve">, </w:t>
      </w:r>
      <w:r w:rsidR="00E11744" w:rsidRPr="001B772C">
        <w:rPr>
          <w:rFonts w:hint="eastAsia"/>
          <w:strike/>
        </w:rPr>
        <w:t>道が開ける</w:t>
      </w:r>
    </w:p>
    <w:p w14:paraId="574A3D55" w14:textId="373DFFDE" w:rsidR="00626A42" w:rsidRPr="001B772C" w:rsidRDefault="0047236A" w:rsidP="00626A42">
      <w:pPr>
        <w:ind w:firstLine="210"/>
        <w:rPr>
          <w:strike/>
        </w:rPr>
      </w:pPr>
      <w:commentRangeStart w:id="107"/>
      <w:commentRangeStart w:id="108"/>
      <w:commentRangeStart w:id="109"/>
      <w:r w:rsidRPr="001B772C">
        <w:rPr>
          <w:strike/>
        </w:rPr>
        <w:t>1pt</w:t>
      </w:r>
      <w:r w:rsidRPr="001B772C">
        <w:rPr>
          <w:strike/>
        </w:rPr>
        <w:t>＝ともに問題を解決する</w:t>
      </w:r>
      <w:r w:rsidR="00865AE3" w:rsidRPr="001B772C">
        <w:rPr>
          <w:strike/>
        </w:rPr>
        <w:t>/</w:t>
      </w:r>
      <w:r w:rsidR="00865AE3" w:rsidRPr="001B772C">
        <w:rPr>
          <w:rFonts w:hint="eastAsia"/>
          <w:strike/>
        </w:rPr>
        <w:t>解ける</w:t>
      </w:r>
      <w:r w:rsidR="00CE0B9E" w:rsidRPr="001B772C">
        <w:rPr>
          <w:strike/>
        </w:rPr>
        <w:t>/</w:t>
      </w:r>
      <w:r w:rsidR="00CE0B9E" w:rsidRPr="001B772C">
        <w:rPr>
          <w:rFonts w:hint="eastAsia"/>
          <w:strike/>
        </w:rPr>
        <w:t>導く</w:t>
      </w:r>
      <w:r w:rsidRPr="001B772C">
        <w:rPr>
          <w:strike/>
        </w:rPr>
        <w:t xml:space="preserve">, </w:t>
      </w:r>
      <w:r w:rsidRPr="001B772C">
        <w:rPr>
          <w:strike/>
        </w:rPr>
        <w:t>解決策だ</w:t>
      </w:r>
      <w:r w:rsidRPr="001B772C">
        <w:rPr>
          <w:strike/>
        </w:rPr>
        <w:t xml:space="preserve">, </w:t>
      </w:r>
      <w:r w:rsidRPr="001B772C">
        <w:rPr>
          <w:strike/>
        </w:rPr>
        <w:t>終わりへの方法を提供する</w:t>
      </w:r>
      <w:r w:rsidRPr="001B772C">
        <w:rPr>
          <w:strike/>
        </w:rPr>
        <w:t xml:space="preserve">, </w:t>
      </w:r>
      <w:r w:rsidRPr="001B772C">
        <w:rPr>
          <w:strike/>
        </w:rPr>
        <w:t>開く</w:t>
      </w:r>
      <w:r w:rsidR="00FF136B" w:rsidRPr="001B772C">
        <w:rPr>
          <w:strike/>
        </w:rPr>
        <w:t>/</w:t>
      </w:r>
      <w:r w:rsidR="00FF136B" w:rsidRPr="001B772C">
        <w:rPr>
          <w:rFonts w:hint="eastAsia"/>
          <w:strike/>
        </w:rPr>
        <w:t>開放する</w:t>
      </w:r>
      <w:r w:rsidR="007E537E" w:rsidRPr="001B772C">
        <w:rPr>
          <w:strike/>
        </w:rPr>
        <w:t xml:space="preserve">, </w:t>
      </w:r>
      <w:r w:rsidR="007E537E" w:rsidRPr="001B772C">
        <w:rPr>
          <w:rFonts w:hint="eastAsia"/>
          <w:strike/>
        </w:rPr>
        <w:t>合わないと役に立たない</w:t>
      </w:r>
      <w:r w:rsidR="00767EC2" w:rsidRPr="001B772C">
        <w:rPr>
          <w:strike/>
        </w:rPr>
        <w:t>/</w:t>
      </w:r>
      <w:r w:rsidR="00767EC2" w:rsidRPr="001B772C">
        <w:rPr>
          <w:rFonts w:hint="eastAsia"/>
          <w:strike/>
        </w:rPr>
        <w:t>合わせる</w:t>
      </w:r>
      <w:r w:rsidR="00767EC2" w:rsidRPr="001B772C">
        <w:rPr>
          <w:strike/>
        </w:rPr>
        <w:t xml:space="preserve">, </w:t>
      </w:r>
      <w:r w:rsidR="007D112B" w:rsidRPr="001B772C">
        <w:rPr>
          <w:rFonts w:hint="eastAsia"/>
          <w:strike/>
        </w:rPr>
        <w:t>正解</w:t>
      </w:r>
      <w:r w:rsidR="007D112B" w:rsidRPr="001B772C">
        <w:rPr>
          <w:strike/>
        </w:rPr>
        <w:t>/</w:t>
      </w:r>
      <w:r w:rsidR="007D112B" w:rsidRPr="001B772C">
        <w:rPr>
          <w:rFonts w:hint="eastAsia"/>
          <w:strike/>
        </w:rPr>
        <w:t>真実につながる</w:t>
      </w:r>
      <w:r w:rsidR="007D112B" w:rsidRPr="001B772C">
        <w:rPr>
          <w:strike/>
        </w:rPr>
        <w:t xml:space="preserve">, </w:t>
      </w:r>
      <w:r w:rsidR="007D112B" w:rsidRPr="001B772C">
        <w:rPr>
          <w:rFonts w:hint="eastAsia"/>
          <w:strike/>
        </w:rPr>
        <w:t>一致</w:t>
      </w:r>
      <w:r w:rsidR="00626A42" w:rsidRPr="001B772C">
        <w:rPr>
          <w:strike/>
        </w:rPr>
        <w:t>/</w:t>
      </w:r>
      <w:r w:rsidR="00626A42" w:rsidRPr="001B772C">
        <w:rPr>
          <w:rFonts w:hint="eastAsia"/>
          <w:strike/>
        </w:rPr>
        <w:t>合致</w:t>
      </w:r>
      <w:r w:rsidR="004F164B" w:rsidRPr="001B772C">
        <w:rPr>
          <w:strike/>
        </w:rPr>
        <w:t>/</w:t>
      </w:r>
      <w:r w:rsidR="004F164B" w:rsidRPr="001B772C">
        <w:rPr>
          <w:rFonts w:hint="eastAsia"/>
          <w:strike/>
        </w:rPr>
        <w:t>適合</w:t>
      </w:r>
      <w:r w:rsidR="007D112B" w:rsidRPr="001B772C">
        <w:rPr>
          <w:rFonts w:hint="eastAsia"/>
          <w:strike/>
        </w:rPr>
        <w:t>する</w:t>
      </w:r>
      <w:r w:rsidR="007D112B" w:rsidRPr="001B772C">
        <w:rPr>
          <w:strike/>
        </w:rPr>
        <w:t xml:space="preserve">, </w:t>
      </w:r>
      <w:r w:rsidR="007D112B" w:rsidRPr="001B772C">
        <w:rPr>
          <w:rFonts w:hint="eastAsia"/>
          <w:strike/>
        </w:rPr>
        <w:t>探すもの</w:t>
      </w:r>
      <w:r w:rsidR="007D112B" w:rsidRPr="001B772C">
        <w:rPr>
          <w:strike/>
        </w:rPr>
        <w:t xml:space="preserve">, </w:t>
      </w:r>
      <w:r w:rsidR="00E11744" w:rsidRPr="001B772C">
        <w:rPr>
          <w:rFonts w:hint="eastAsia"/>
          <w:strike/>
        </w:rPr>
        <w:t>出口がある</w:t>
      </w:r>
      <w:r w:rsidR="00E11744" w:rsidRPr="001B772C">
        <w:rPr>
          <w:strike/>
        </w:rPr>
        <w:t xml:space="preserve">, </w:t>
      </w:r>
      <w:r w:rsidR="00626A42" w:rsidRPr="001B772C">
        <w:rPr>
          <w:rFonts w:hint="eastAsia"/>
          <w:strike/>
        </w:rPr>
        <w:t>必要なもの</w:t>
      </w:r>
      <w:r w:rsidR="00626A42" w:rsidRPr="001B772C">
        <w:rPr>
          <w:strike/>
        </w:rPr>
        <w:t xml:space="preserve">, </w:t>
      </w:r>
      <w:r w:rsidR="00626A42" w:rsidRPr="001B772C">
        <w:rPr>
          <w:rFonts w:hint="eastAsia"/>
          <w:strike/>
        </w:rPr>
        <w:t>見つからない</w:t>
      </w:r>
      <w:r w:rsidR="00626A42" w:rsidRPr="001B772C">
        <w:rPr>
          <w:strike/>
        </w:rPr>
        <w:t xml:space="preserve">, </w:t>
      </w:r>
      <w:r w:rsidR="00626A42" w:rsidRPr="001B772C">
        <w:rPr>
          <w:rFonts w:hint="eastAsia"/>
          <w:strike/>
        </w:rPr>
        <w:t>形が定まっている</w:t>
      </w:r>
      <w:r w:rsidR="00626A42" w:rsidRPr="001B772C">
        <w:rPr>
          <w:strike/>
        </w:rPr>
        <w:t xml:space="preserve">, </w:t>
      </w:r>
      <w:r w:rsidR="004F164B" w:rsidRPr="001B772C">
        <w:rPr>
          <w:rFonts w:hint="eastAsia"/>
          <w:strike/>
        </w:rPr>
        <w:t>クイズの時に使う</w:t>
      </w:r>
      <w:r w:rsidR="004F164B" w:rsidRPr="001B772C">
        <w:rPr>
          <w:strike/>
        </w:rPr>
        <w:t xml:space="preserve">, </w:t>
      </w:r>
      <w:r w:rsidR="00A0216F" w:rsidRPr="001B772C">
        <w:rPr>
          <w:rFonts w:hint="eastAsia"/>
          <w:strike/>
        </w:rPr>
        <w:t>ついになるものが存在する</w:t>
      </w:r>
      <w:r w:rsidR="00A64000" w:rsidRPr="001B772C">
        <w:rPr>
          <w:strike/>
        </w:rPr>
        <w:t xml:space="preserve">, </w:t>
      </w:r>
      <w:r w:rsidR="00A64000" w:rsidRPr="001B772C">
        <w:rPr>
          <w:rFonts w:hint="eastAsia"/>
          <w:strike/>
        </w:rPr>
        <w:t>合う合わないものがある</w:t>
      </w:r>
      <w:commentRangeEnd w:id="107"/>
      <w:r w:rsidR="008E3B45" w:rsidRPr="001B772C">
        <w:rPr>
          <w:rStyle w:val="a4"/>
          <w:strike/>
        </w:rPr>
        <w:commentReference w:id="107"/>
      </w:r>
      <w:commentRangeEnd w:id="108"/>
      <w:r w:rsidR="00191B7E">
        <w:rPr>
          <w:rStyle w:val="a4"/>
        </w:rPr>
        <w:commentReference w:id="108"/>
      </w:r>
      <w:commentRangeEnd w:id="109"/>
      <w:r w:rsidR="005974AD">
        <w:rPr>
          <w:rStyle w:val="a4"/>
        </w:rPr>
        <w:commentReference w:id="109"/>
      </w:r>
    </w:p>
    <w:p w14:paraId="1454F3A6" w14:textId="77777777" w:rsidR="001C0408" w:rsidRPr="001B772C" w:rsidRDefault="001C0408" w:rsidP="001C0408">
      <w:pPr>
        <w:ind w:firstLine="210"/>
        <w:rPr>
          <w:strike/>
        </w:rPr>
      </w:pPr>
    </w:p>
    <w:p w14:paraId="1A13D8AF" w14:textId="6637D2B4" w:rsidR="001C0408" w:rsidRPr="001B772C" w:rsidRDefault="001C0408" w:rsidP="001C0408">
      <w:pPr>
        <w:ind w:firstLine="210"/>
        <w:rPr>
          <w:strike/>
        </w:rPr>
      </w:pPr>
      <w:r w:rsidRPr="001B772C">
        <w:rPr>
          <w:rFonts w:hint="eastAsia"/>
          <w:strike/>
        </w:rPr>
        <w:t>【元論文の採点基準の邦訳】</w:t>
      </w:r>
    </w:p>
    <w:p w14:paraId="728F3D13" w14:textId="77777777" w:rsidR="00B5643B" w:rsidRPr="001B772C" w:rsidRDefault="00B5643B" w:rsidP="001C0408">
      <w:pPr>
        <w:ind w:firstLine="210"/>
        <w:rPr>
          <w:strike/>
        </w:rPr>
      </w:pPr>
      <w:r w:rsidRPr="001B772C">
        <w:rPr>
          <w:strike/>
        </w:rPr>
        <w:t>2pt</w:t>
      </w:r>
      <w:r w:rsidRPr="001B772C">
        <w:rPr>
          <w:strike/>
        </w:rPr>
        <w:t>＝目標を達成する</w:t>
      </w:r>
      <w:r w:rsidRPr="001B772C">
        <w:rPr>
          <w:strike/>
        </w:rPr>
        <w:t xml:space="preserve">, </w:t>
      </w:r>
      <w:r w:rsidRPr="001B772C">
        <w:rPr>
          <w:strike/>
        </w:rPr>
        <w:t>新たな可能性・発見をもたらす</w:t>
      </w:r>
      <w:r w:rsidRPr="001B772C">
        <w:rPr>
          <w:strike/>
        </w:rPr>
        <w:t>;</w:t>
      </w:r>
    </w:p>
    <w:p w14:paraId="069B2EB1" w14:textId="77A791BF" w:rsidR="00B5643B" w:rsidRPr="001B772C" w:rsidRDefault="00B5643B" w:rsidP="001C0408">
      <w:pPr>
        <w:ind w:firstLine="210"/>
        <w:rPr>
          <w:strike/>
        </w:rPr>
      </w:pPr>
      <w:r w:rsidRPr="001B772C">
        <w:rPr>
          <w:strike/>
        </w:rPr>
        <w:t>1pt</w:t>
      </w:r>
      <w:r w:rsidRPr="001B772C">
        <w:rPr>
          <w:strike/>
        </w:rPr>
        <w:t>＝ともに問題を解決する</w:t>
      </w:r>
      <w:r w:rsidRPr="001B772C">
        <w:rPr>
          <w:strike/>
        </w:rPr>
        <w:t xml:space="preserve">, </w:t>
      </w:r>
      <w:r w:rsidRPr="001B772C">
        <w:rPr>
          <w:strike/>
        </w:rPr>
        <w:t>解決策だ</w:t>
      </w:r>
      <w:r w:rsidRPr="001B772C">
        <w:rPr>
          <w:strike/>
        </w:rPr>
        <w:t xml:space="preserve">, </w:t>
      </w:r>
      <w:r w:rsidRPr="001B772C">
        <w:rPr>
          <w:strike/>
        </w:rPr>
        <w:t>終わりへの方法を提供する</w:t>
      </w:r>
      <w:r w:rsidRPr="001B772C">
        <w:rPr>
          <w:strike/>
        </w:rPr>
        <w:t xml:space="preserve">, </w:t>
      </w:r>
      <w:r w:rsidRPr="001B772C">
        <w:rPr>
          <w:strike/>
        </w:rPr>
        <w:t>開く</w:t>
      </w:r>
    </w:p>
    <w:p w14:paraId="066C7FF4" w14:textId="77777777" w:rsidR="001C0408" w:rsidRPr="001B772C" w:rsidRDefault="001C0408" w:rsidP="001C0408">
      <w:pPr>
        <w:ind w:firstLine="210"/>
        <w:rPr>
          <w:strike/>
        </w:rPr>
      </w:pPr>
    </w:p>
    <w:p w14:paraId="0B7566F8" w14:textId="6B90620A" w:rsidR="001C0408" w:rsidRPr="001B772C" w:rsidRDefault="001C0408" w:rsidP="001C0408">
      <w:pPr>
        <w:ind w:firstLine="210"/>
        <w:rPr>
          <w:strike/>
        </w:rPr>
      </w:pPr>
      <w:r w:rsidRPr="001B772C">
        <w:rPr>
          <w:rFonts w:hint="eastAsia"/>
          <w:strike/>
        </w:rPr>
        <w:t>【元論文の採点基準】</w:t>
      </w:r>
    </w:p>
    <w:p w14:paraId="7A538EAD" w14:textId="77777777" w:rsidR="004561C4" w:rsidRPr="001B772C" w:rsidRDefault="004561C4" w:rsidP="001C0408">
      <w:pPr>
        <w:ind w:firstLine="210"/>
        <w:rPr>
          <w:strike/>
        </w:rPr>
      </w:pPr>
      <w:r w:rsidRPr="001B772C">
        <w:rPr>
          <w:strike/>
        </w:rPr>
        <w:t>2 pts = achieve goals, open up new possibilities/</w:t>
      </w:r>
      <w:proofErr w:type="gramStart"/>
      <w:r w:rsidRPr="001B772C">
        <w:rPr>
          <w:strike/>
        </w:rPr>
        <w:t>discoveries;</w:t>
      </w:r>
      <w:proofErr w:type="gramEnd"/>
    </w:p>
    <w:p w14:paraId="1D0E060E" w14:textId="31EA0877" w:rsidR="004561C4" w:rsidRDefault="004561C4" w:rsidP="001C0408">
      <w:pPr>
        <w:ind w:firstLine="210"/>
      </w:pPr>
      <w:r w:rsidRPr="001B772C">
        <w:rPr>
          <w:strike/>
        </w:rPr>
        <w:t xml:space="preserve">1 </w:t>
      </w:r>
      <w:proofErr w:type="spellStart"/>
      <w:r w:rsidRPr="001B772C">
        <w:rPr>
          <w:strike/>
        </w:rPr>
        <w:t>pt</w:t>
      </w:r>
      <w:proofErr w:type="spellEnd"/>
      <w:r w:rsidRPr="001B772C">
        <w:rPr>
          <w:strike/>
        </w:rPr>
        <w:t xml:space="preserve"> = both solve a problem, solutions, provide access/means to an end, unlocks</w:t>
      </w:r>
    </w:p>
    <w:p w14:paraId="0F823317" w14:textId="10EEC2A3" w:rsidR="002727B9" w:rsidRDefault="002727B9" w:rsidP="00797CB2">
      <w:pPr>
        <w:ind w:firstLine="210"/>
      </w:pPr>
    </w:p>
    <w:p w14:paraId="32ADB36B" w14:textId="608DAA68" w:rsidR="002727B9" w:rsidRDefault="002727B9" w:rsidP="006E420F">
      <w:pPr>
        <w:pStyle w:val="2"/>
      </w:pPr>
      <w:r>
        <w:rPr>
          <w:rFonts w:hint="eastAsia"/>
        </w:rPr>
        <w:t>結婚</w:t>
      </w:r>
      <w:r>
        <w:t xml:space="preserve"> – </w:t>
      </w:r>
      <w:r>
        <w:rPr>
          <w:rFonts w:hint="eastAsia"/>
        </w:rPr>
        <w:t>合金（</w:t>
      </w:r>
      <w:r>
        <w:t>MARRIAGE - ARROY</w:t>
      </w:r>
      <w:r>
        <w:rPr>
          <w:rFonts w:hint="eastAsia"/>
        </w:rPr>
        <w:t>）</w:t>
      </w:r>
    </w:p>
    <w:p w14:paraId="35CF51EA" w14:textId="14B1C43A" w:rsidR="00781C5E" w:rsidRPr="00781C5E" w:rsidRDefault="00781C5E" w:rsidP="00781C5E">
      <w:pPr>
        <w:ind w:firstLine="210"/>
      </w:pPr>
      <w:r>
        <w:rPr>
          <w:rFonts w:hint="eastAsia"/>
        </w:rPr>
        <w:t>（</w:t>
      </w:r>
      <w:r w:rsidR="00AC360A">
        <w:t>2</w:t>
      </w:r>
      <w:r w:rsidR="00AC360A">
        <w:rPr>
          <w:rFonts w:hint="eastAsia"/>
        </w:rPr>
        <w:t>つの要素が「あわさる」ことに言及されている</w:t>
      </w:r>
      <w:r>
        <w:rPr>
          <w:rFonts w:hint="eastAsia"/>
        </w:rPr>
        <w:t>）</w:t>
      </w:r>
    </w:p>
    <w:p w14:paraId="31FBFBD5" w14:textId="77777777" w:rsidR="001C0408" w:rsidRDefault="001C0408" w:rsidP="001C0408">
      <w:pPr>
        <w:ind w:firstLine="210"/>
      </w:pPr>
      <w:r>
        <w:rPr>
          <w:rFonts w:hint="eastAsia"/>
        </w:rPr>
        <w:lastRenderedPageBreak/>
        <w:t>【今回作成の採点基準案】</w:t>
      </w:r>
    </w:p>
    <w:p w14:paraId="2782E4E9" w14:textId="0FFFB1C0" w:rsidR="00C12C9A" w:rsidRPr="00C25355" w:rsidRDefault="00C12C9A" w:rsidP="00C12C9A">
      <w:pPr>
        <w:ind w:firstLine="210"/>
      </w:pPr>
      <w:r w:rsidRPr="00FC1780">
        <w:t>2pt</w:t>
      </w:r>
      <w:r w:rsidRPr="00FC1780">
        <w:t>＝</w:t>
      </w:r>
      <w:r w:rsidRPr="00FC1780">
        <w:t>2</w:t>
      </w:r>
      <w:r w:rsidRPr="00FC1780">
        <w:t>つの要素を混合する</w:t>
      </w:r>
      <w:r w:rsidRPr="00FC1780">
        <w:t>/</w:t>
      </w:r>
      <w:r w:rsidR="00AC360A">
        <w:rPr>
          <w:rFonts w:hint="eastAsia"/>
        </w:rPr>
        <w:t>融解</w:t>
      </w:r>
      <w:r w:rsidRPr="00FC1780">
        <w:rPr>
          <w:rFonts w:hint="eastAsia"/>
        </w:rPr>
        <w:t>す</w:t>
      </w:r>
      <w:r w:rsidRPr="00FC1780">
        <w:t>る</w:t>
      </w:r>
      <w:r w:rsidRPr="00FC1780">
        <w:t>/</w:t>
      </w:r>
      <w:r w:rsidRPr="00FC1780">
        <w:t>結合する</w:t>
      </w:r>
      <w:r w:rsidRPr="00FC1780">
        <w:t>/</w:t>
      </w:r>
      <w:r w:rsidRPr="00FC1780">
        <w:t>融合する</w:t>
      </w:r>
      <w:r w:rsidRPr="00FC1780">
        <w:t>/</w:t>
      </w:r>
      <w:r w:rsidRPr="00FC1780">
        <w:t>統合する</w:t>
      </w:r>
      <w:r w:rsidR="00115035">
        <w:rPr>
          <w:rFonts w:hint="eastAsia"/>
        </w:rPr>
        <w:t>/</w:t>
      </w:r>
      <w:r w:rsidR="00115035">
        <w:rPr>
          <w:rFonts w:hint="eastAsia"/>
        </w:rPr>
        <w:t>合わさる</w:t>
      </w:r>
      <w:r w:rsidR="008D33CB">
        <w:rPr>
          <w:rFonts w:hint="eastAsia"/>
        </w:rPr>
        <w:t>/</w:t>
      </w:r>
      <w:r w:rsidR="00495264">
        <w:rPr>
          <w:rFonts w:hint="eastAsia"/>
        </w:rPr>
        <w:t>が</w:t>
      </w:r>
      <w:r w:rsidR="008D33CB">
        <w:rPr>
          <w:rFonts w:hint="eastAsia"/>
        </w:rPr>
        <w:t>結びつく</w:t>
      </w:r>
      <w:r w:rsidR="008D33CB">
        <w:t>,</w:t>
      </w:r>
      <w:r w:rsidRPr="00FC1780">
        <w:t xml:space="preserve"> 2</w:t>
      </w:r>
      <w:r w:rsidRPr="00FC1780">
        <w:t>つの要素を一緒にする</w:t>
      </w:r>
      <w:r w:rsidR="003B4293">
        <w:rPr>
          <w:rFonts w:hint="eastAsia"/>
        </w:rPr>
        <w:t>/</w:t>
      </w:r>
      <w:r w:rsidR="003B4293">
        <w:rPr>
          <w:rFonts w:hint="eastAsia"/>
        </w:rPr>
        <w:t>一つになる</w:t>
      </w:r>
      <w:r w:rsidRPr="00FC1780">
        <w:rPr>
          <w:rFonts w:hint="eastAsia"/>
        </w:rPr>
        <w:t>,</w:t>
      </w:r>
      <w:r w:rsidRPr="00FC1780">
        <w:t xml:space="preserve"> </w:t>
      </w:r>
      <w:r w:rsidRPr="00FC1780">
        <w:t>調和する</w:t>
      </w:r>
      <w:r w:rsidR="00C25355">
        <w:rPr>
          <w:rFonts w:hint="eastAsia"/>
        </w:rPr>
        <w:t>,</w:t>
      </w:r>
      <w:r w:rsidR="00C25355">
        <w:t xml:space="preserve"> </w:t>
      </w:r>
      <w:proofErr w:type="gramStart"/>
      <w:r w:rsidR="00C25355">
        <w:rPr>
          <w:rFonts w:hint="eastAsia"/>
        </w:rPr>
        <w:t>異なるの</w:t>
      </w:r>
      <w:proofErr w:type="gramEnd"/>
      <w:r w:rsidR="00C25355">
        <w:rPr>
          <w:rFonts w:hint="eastAsia"/>
        </w:rPr>
        <w:t>ものをくっつける</w:t>
      </w:r>
    </w:p>
    <w:p w14:paraId="639494F6" w14:textId="30A92EFB" w:rsidR="00C12C9A" w:rsidRPr="00673576" w:rsidRDefault="00C12C9A" w:rsidP="00C12C9A">
      <w:pPr>
        <w:ind w:firstLine="210"/>
      </w:pPr>
      <w:r w:rsidRPr="00FC1780">
        <w:t>1pt</w:t>
      </w:r>
      <w:r w:rsidRPr="00FC1780">
        <w:t>＝</w:t>
      </w:r>
      <w:r w:rsidRPr="00FC1780">
        <w:t>2</w:t>
      </w:r>
      <w:r w:rsidRPr="00FC1780">
        <w:t>つの要素の組み合わせ</w:t>
      </w:r>
      <w:r w:rsidRPr="00FC1780">
        <w:t xml:space="preserve">, </w:t>
      </w:r>
      <w:r w:rsidRPr="00FC1780">
        <w:t>柔軟だ</w:t>
      </w:r>
      <w:r w:rsidRPr="00FC1780">
        <w:t xml:space="preserve">, </w:t>
      </w:r>
      <w:r w:rsidRPr="00FC1780">
        <w:t>融解する</w:t>
      </w:r>
      <w:r w:rsidRPr="00FC1780">
        <w:t xml:space="preserve">, </w:t>
      </w:r>
      <w:r w:rsidRPr="00FC1780">
        <w:t>結束する</w:t>
      </w:r>
      <w:r w:rsidR="00C25355">
        <w:rPr>
          <w:rFonts w:hint="eastAsia"/>
        </w:rPr>
        <w:t>,</w:t>
      </w:r>
      <w:r w:rsidR="00C25355">
        <w:t xml:space="preserve"> </w:t>
      </w:r>
      <w:r w:rsidR="001D5344">
        <w:rPr>
          <w:rFonts w:hint="eastAsia"/>
        </w:rPr>
        <w:t>（結婚）</w:t>
      </w:r>
      <w:r w:rsidR="00C25355">
        <w:rPr>
          <w:rFonts w:hint="eastAsia"/>
        </w:rPr>
        <w:t>指輪</w:t>
      </w:r>
      <w:r w:rsidR="002B0C07">
        <w:rPr>
          <w:rFonts w:hint="eastAsia"/>
        </w:rPr>
        <w:t>,</w:t>
      </w:r>
      <w:r w:rsidR="002B0C07">
        <w:t xml:space="preserve"> </w:t>
      </w:r>
      <w:r w:rsidR="009B0100">
        <w:rPr>
          <w:rFonts w:hint="eastAsia"/>
        </w:rPr>
        <w:t>硬い</w:t>
      </w:r>
      <w:r w:rsidR="009B0100">
        <w:t xml:space="preserve">, </w:t>
      </w:r>
      <w:r w:rsidR="00B36833">
        <w:rPr>
          <w:rFonts w:hint="eastAsia"/>
        </w:rPr>
        <w:t>美しい</w:t>
      </w:r>
      <w:r w:rsidR="00B36833">
        <w:t xml:space="preserve">, </w:t>
      </w:r>
      <w:r w:rsidR="00B36833">
        <w:rPr>
          <w:rFonts w:hint="eastAsia"/>
        </w:rPr>
        <w:t>相性が大事</w:t>
      </w:r>
      <w:r w:rsidR="00B36833">
        <w:t xml:space="preserve">, </w:t>
      </w:r>
      <w:r w:rsidR="008C173B">
        <w:rPr>
          <w:rFonts w:hint="eastAsia"/>
        </w:rPr>
        <w:t>資産ができる</w:t>
      </w:r>
      <w:r w:rsidR="008C173B">
        <w:t xml:space="preserve">, </w:t>
      </w:r>
      <w:r w:rsidR="00673576">
        <w:rPr>
          <w:rFonts w:hint="eastAsia"/>
        </w:rPr>
        <w:t>輝かしい</w:t>
      </w:r>
      <w:r w:rsidR="00673576">
        <w:t xml:space="preserve">, </w:t>
      </w:r>
      <w:r w:rsidR="00673576">
        <w:rPr>
          <w:rFonts w:hint="eastAsia"/>
        </w:rPr>
        <w:t>安定する</w:t>
      </w:r>
      <w:r w:rsidR="00673576">
        <w:t xml:space="preserve">, </w:t>
      </w:r>
      <w:r w:rsidR="00673576">
        <w:rPr>
          <w:rFonts w:hint="eastAsia"/>
        </w:rPr>
        <w:t>貴重だ</w:t>
      </w:r>
      <w:r w:rsidR="00673576">
        <w:t xml:space="preserve">, </w:t>
      </w:r>
      <w:r w:rsidR="00673576">
        <w:rPr>
          <w:rFonts w:hint="eastAsia"/>
        </w:rPr>
        <w:t>輝かしい</w:t>
      </w:r>
      <w:r w:rsidR="00673576">
        <w:t xml:space="preserve">, </w:t>
      </w:r>
      <w:r w:rsidR="007074C3">
        <w:rPr>
          <w:rFonts w:hint="eastAsia"/>
        </w:rPr>
        <w:t>費用がかかる</w:t>
      </w:r>
    </w:p>
    <w:p w14:paraId="2AF8D5A6" w14:textId="77777777" w:rsidR="001C0408" w:rsidRPr="00C12C9A" w:rsidRDefault="001C0408" w:rsidP="001C0408">
      <w:pPr>
        <w:ind w:firstLine="210"/>
      </w:pPr>
    </w:p>
    <w:p w14:paraId="27290EC8" w14:textId="3EFB1FC0" w:rsidR="001C0408" w:rsidRDefault="001C0408" w:rsidP="001C0408">
      <w:pPr>
        <w:ind w:firstLine="210"/>
      </w:pPr>
      <w:r>
        <w:rPr>
          <w:rFonts w:hint="eastAsia"/>
        </w:rPr>
        <w:t>【元論文の採点基準の邦訳】</w:t>
      </w:r>
    </w:p>
    <w:p w14:paraId="2DF6C241" w14:textId="5A3459E4" w:rsidR="00FC1780" w:rsidRDefault="00FC1780" w:rsidP="001C0408">
      <w:pPr>
        <w:ind w:firstLine="210"/>
      </w:pPr>
      <w:r w:rsidRPr="00FC1780">
        <w:t>2pt</w:t>
      </w:r>
      <w:r w:rsidRPr="00FC1780">
        <w:t>＝</w:t>
      </w:r>
      <w:r w:rsidRPr="00FC1780">
        <w:t>2</w:t>
      </w:r>
      <w:r w:rsidRPr="00FC1780">
        <w:t>つの要素を混合する</w:t>
      </w:r>
      <w:r w:rsidRPr="00FC1780">
        <w:t>/</w:t>
      </w:r>
      <w:r w:rsidR="00AC360A">
        <w:rPr>
          <w:rFonts w:hint="eastAsia"/>
        </w:rPr>
        <w:t>融解</w:t>
      </w:r>
      <w:r w:rsidRPr="00FC1780">
        <w:t>する</w:t>
      </w:r>
      <w:r w:rsidRPr="00FC1780">
        <w:t>/</w:t>
      </w:r>
      <w:r w:rsidRPr="00FC1780">
        <w:t>結合する</w:t>
      </w:r>
      <w:r w:rsidRPr="00FC1780">
        <w:t>/</w:t>
      </w:r>
      <w:r w:rsidRPr="00FC1780">
        <w:t>融合する</w:t>
      </w:r>
      <w:r w:rsidRPr="00FC1780">
        <w:t>/</w:t>
      </w:r>
      <w:r w:rsidRPr="00FC1780">
        <w:t>統合する</w:t>
      </w:r>
      <w:r w:rsidRPr="00FC1780">
        <w:t>, 2</w:t>
      </w:r>
      <w:r w:rsidRPr="00FC1780">
        <w:t>つの要素を一緒にする</w:t>
      </w:r>
      <w:r w:rsidRPr="00FC1780">
        <w:t xml:space="preserve">, </w:t>
      </w:r>
      <w:r w:rsidRPr="00FC1780">
        <w:t>調和する</w:t>
      </w:r>
      <w:r w:rsidRPr="00FC1780">
        <w:t>;</w:t>
      </w:r>
    </w:p>
    <w:p w14:paraId="42FDF087" w14:textId="74103CBB" w:rsidR="00FC1780" w:rsidRDefault="00FC1780" w:rsidP="001C0408">
      <w:pPr>
        <w:ind w:firstLine="210"/>
      </w:pPr>
      <w:r w:rsidRPr="00FC1780">
        <w:t>1pt</w:t>
      </w:r>
      <w:r w:rsidRPr="00FC1780">
        <w:t>＝</w:t>
      </w:r>
      <w:r w:rsidRPr="00FC1780">
        <w:t>2</w:t>
      </w:r>
      <w:r w:rsidRPr="00FC1780">
        <w:t>つの要素の組み合わせ</w:t>
      </w:r>
      <w:r w:rsidRPr="00FC1780">
        <w:t xml:space="preserve">, </w:t>
      </w:r>
      <w:r w:rsidRPr="00FC1780">
        <w:t>柔軟だ</w:t>
      </w:r>
      <w:r w:rsidRPr="00FC1780">
        <w:t xml:space="preserve">, </w:t>
      </w:r>
      <w:r w:rsidRPr="00FC1780">
        <w:t>融解する</w:t>
      </w:r>
      <w:r w:rsidRPr="00FC1780">
        <w:t xml:space="preserve">, </w:t>
      </w:r>
      <w:r w:rsidRPr="00FC1780">
        <w:t>結束する</w:t>
      </w:r>
    </w:p>
    <w:p w14:paraId="6D28E173" w14:textId="77777777" w:rsidR="001C0408" w:rsidRDefault="001C0408" w:rsidP="001C0408">
      <w:pPr>
        <w:ind w:firstLine="210"/>
      </w:pPr>
    </w:p>
    <w:p w14:paraId="545DEDF7" w14:textId="4F07F0FA" w:rsidR="001C0408" w:rsidRDefault="001C0408" w:rsidP="001C0408">
      <w:pPr>
        <w:ind w:firstLine="210"/>
      </w:pPr>
      <w:r>
        <w:rPr>
          <w:rFonts w:hint="eastAsia"/>
        </w:rPr>
        <w:t>【元論文の採点基準】</w:t>
      </w:r>
    </w:p>
    <w:p w14:paraId="52F2BE64" w14:textId="77777777" w:rsidR="00D1758C" w:rsidRDefault="00D1758C" w:rsidP="001C0408">
      <w:pPr>
        <w:ind w:firstLine="210"/>
      </w:pPr>
      <w:r w:rsidRPr="00D1758C">
        <w:t xml:space="preserve">2 pts = blending/melding/bond/fusion/amalgamation/combination of two elements, two elements coming together, stable </w:t>
      </w:r>
      <w:proofErr w:type="gramStart"/>
      <w:r w:rsidRPr="00D1758C">
        <w:t>union;</w:t>
      </w:r>
      <w:proofErr w:type="gramEnd"/>
    </w:p>
    <w:p w14:paraId="7EB496FC" w14:textId="4CB1901E" w:rsidR="00D1758C" w:rsidRDefault="00D1758C" w:rsidP="001C0408">
      <w:pPr>
        <w:ind w:firstLine="210"/>
      </w:pPr>
      <w:r w:rsidRPr="00D1758C">
        <w:t xml:space="preserve">1 </w:t>
      </w:r>
      <w:proofErr w:type="spellStart"/>
      <w:r w:rsidRPr="00D1758C">
        <w:t>pt</w:t>
      </w:r>
      <w:proofErr w:type="spellEnd"/>
      <w:r w:rsidRPr="00D1758C">
        <w:t xml:space="preserve"> = combination (and alike w/o two things/elements), malleable, fuse, bonds</w:t>
      </w:r>
    </w:p>
    <w:p w14:paraId="55C4E155" w14:textId="7D056F37" w:rsidR="006E420F" w:rsidRDefault="006E420F" w:rsidP="006E420F">
      <w:pPr>
        <w:ind w:firstLine="210"/>
      </w:pPr>
    </w:p>
    <w:p w14:paraId="54887C0D" w14:textId="3204A1CE" w:rsidR="006E420F" w:rsidRDefault="006E420F" w:rsidP="006E420F">
      <w:pPr>
        <w:pStyle w:val="2"/>
      </w:pPr>
      <w:commentRangeStart w:id="110"/>
      <w:commentRangeStart w:id="111"/>
      <w:commentRangeStart w:id="112"/>
      <w:commentRangeStart w:id="113"/>
      <w:r>
        <w:rPr>
          <w:rFonts w:hint="eastAsia"/>
        </w:rPr>
        <w:t>思考</w:t>
      </w:r>
      <w:r>
        <w:t xml:space="preserve"> – </w:t>
      </w:r>
      <w:r>
        <w:rPr>
          <w:rFonts w:hint="eastAsia"/>
        </w:rPr>
        <w:t>網（</w:t>
      </w:r>
      <w:r>
        <w:t>THOUGHT - NET</w:t>
      </w:r>
      <w:r>
        <w:rPr>
          <w:rFonts w:hint="eastAsia"/>
        </w:rPr>
        <w:t>）</w:t>
      </w:r>
      <w:commentRangeEnd w:id="110"/>
      <w:r w:rsidR="00F601D9">
        <w:rPr>
          <w:rStyle w:val="a4"/>
          <w:rFonts w:asciiTheme="minorHAnsi" w:eastAsia="ＭＳ 明朝" w:hAnsiTheme="minorHAnsi" w:cstheme="minorBidi"/>
        </w:rPr>
        <w:commentReference w:id="110"/>
      </w:r>
      <w:commentRangeEnd w:id="111"/>
      <w:r w:rsidR="001C0EC3">
        <w:rPr>
          <w:rStyle w:val="a4"/>
          <w:rFonts w:asciiTheme="minorHAnsi" w:eastAsia="ＭＳ 明朝" w:hAnsiTheme="minorHAnsi" w:cstheme="minorBidi"/>
        </w:rPr>
        <w:commentReference w:id="111"/>
      </w:r>
      <w:commentRangeEnd w:id="112"/>
      <w:r w:rsidR="00F85CBD">
        <w:rPr>
          <w:rStyle w:val="a4"/>
          <w:rFonts w:asciiTheme="minorHAnsi" w:eastAsia="ＭＳ 明朝" w:hAnsiTheme="minorHAnsi" w:cstheme="minorBidi"/>
        </w:rPr>
        <w:commentReference w:id="112"/>
      </w:r>
      <w:commentRangeEnd w:id="113"/>
      <w:r w:rsidR="000A0D8A">
        <w:rPr>
          <w:rStyle w:val="a4"/>
          <w:rFonts w:asciiTheme="minorHAnsi" w:eastAsia="ＭＳ 明朝" w:hAnsiTheme="minorHAnsi" w:cstheme="minorBidi"/>
        </w:rPr>
        <w:commentReference w:id="113"/>
      </w:r>
    </w:p>
    <w:p w14:paraId="76C02171" w14:textId="1AC9F98E" w:rsidR="00781A78" w:rsidRPr="00781A78" w:rsidRDefault="00781A78" w:rsidP="00781A78">
      <w:pPr>
        <w:ind w:firstLine="210"/>
      </w:pPr>
      <w:r>
        <w:rPr>
          <w:rFonts w:hint="eastAsia"/>
        </w:rPr>
        <w:t>（</w:t>
      </w:r>
      <w:r w:rsidR="008A63C3">
        <w:rPr>
          <w:rFonts w:hint="eastAsia"/>
        </w:rPr>
        <w:t>張り巡らすことについて言及されている</w:t>
      </w:r>
      <w:r>
        <w:rPr>
          <w:rFonts w:hint="eastAsia"/>
        </w:rPr>
        <w:t>）</w:t>
      </w:r>
    </w:p>
    <w:p w14:paraId="4C448B05" w14:textId="5413F990" w:rsidR="001C0408" w:rsidRDefault="001C0408" w:rsidP="001F2E6D">
      <w:pPr>
        <w:ind w:firstLine="210"/>
      </w:pPr>
      <w:r>
        <w:rPr>
          <w:rFonts w:hint="eastAsia"/>
        </w:rPr>
        <w:t>【今回作成の採点基準案】</w:t>
      </w:r>
    </w:p>
    <w:p w14:paraId="7B0EB791" w14:textId="04A8AF56" w:rsidR="001F2E6D" w:rsidRPr="004A4623" w:rsidRDefault="001F2E6D" w:rsidP="001C0408">
      <w:pPr>
        <w:ind w:firstLine="210"/>
      </w:pPr>
      <w:r w:rsidRPr="004A4623">
        <w:t xml:space="preserve">2 pts = </w:t>
      </w:r>
      <w:r w:rsidR="008A5328" w:rsidRPr="004A4623">
        <w:rPr>
          <w:rFonts w:hint="eastAsia"/>
        </w:rPr>
        <w:t>（</w:t>
      </w:r>
      <w:r w:rsidRPr="004A4623">
        <w:t>張り</w:t>
      </w:r>
      <w:r w:rsidR="008A5328" w:rsidRPr="004A4623">
        <w:rPr>
          <w:rFonts w:hint="eastAsia"/>
        </w:rPr>
        <w:t>）</w:t>
      </w:r>
      <w:r w:rsidRPr="004A4623">
        <w:t>巡らされている</w:t>
      </w:r>
      <w:r w:rsidR="00191B7E" w:rsidRPr="004A4623">
        <w:rPr>
          <w:rFonts w:hint="eastAsia"/>
        </w:rPr>
        <w:t>,</w:t>
      </w:r>
      <w:r w:rsidR="00191B7E" w:rsidRPr="004A4623">
        <w:t xml:space="preserve"> </w:t>
      </w:r>
      <w:r w:rsidR="00191B7E" w:rsidRPr="004A4623">
        <w:rPr>
          <w:rFonts w:hint="eastAsia"/>
        </w:rPr>
        <w:t>ネットワーク状</w:t>
      </w:r>
      <w:r w:rsidR="00191B7E" w:rsidRPr="004A4623">
        <w:rPr>
          <w:rFonts w:hint="eastAsia"/>
        </w:rPr>
        <w:t>/</w:t>
      </w:r>
      <w:r w:rsidR="00191B7E" w:rsidRPr="004A4623">
        <w:rPr>
          <w:rFonts w:hint="eastAsia"/>
        </w:rPr>
        <w:t>回路状</w:t>
      </w:r>
      <w:r w:rsidR="00191B7E" w:rsidRPr="004A4623">
        <w:t>/</w:t>
      </w:r>
      <w:r w:rsidR="00191B7E" w:rsidRPr="004A4623">
        <w:rPr>
          <w:rFonts w:hint="eastAsia"/>
        </w:rPr>
        <w:t>アメーバ状</w:t>
      </w:r>
      <w:r w:rsidR="00191B7E" w:rsidRPr="004A4623">
        <w:rPr>
          <w:rFonts w:hint="eastAsia"/>
        </w:rPr>
        <w:t>,</w:t>
      </w:r>
      <w:r w:rsidR="00191B7E" w:rsidRPr="004A4623">
        <w:t xml:space="preserve"> </w:t>
      </w:r>
      <w:r w:rsidR="00191B7E" w:rsidRPr="004A4623">
        <w:rPr>
          <w:rFonts w:hint="eastAsia"/>
        </w:rPr>
        <w:t>編み込まれている</w:t>
      </w:r>
      <w:commentRangeStart w:id="114"/>
      <w:ins w:id="115" w:author="Oka Ryunosuke" w:date="2023-02-13T22:31:00Z">
        <w:r w:rsidR="007C7371">
          <w:t>/</w:t>
        </w:r>
        <w:r w:rsidR="007C7371">
          <w:rPr>
            <w:rFonts w:hint="eastAsia"/>
          </w:rPr>
          <w:t>複数層からなる</w:t>
        </w:r>
        <w:commentRangeEnd w:id="114"/>
        <w:r w:rsidR="007C7371">
          <w:rPr>
            <w:rStyle w:val="a4"/>
          </w:rPr>
          <w:commentReference w:id="114"/>
        </w:r>
      </w:ins>
    </w:p>
    <w:p w14:paraId="5EADF69E" w14:textId="29C355B2" w:rsidR="001F2E6D" w:rsidRDefault="001F2E6D" w:rsidP="00514FED">
      <w:pPr>
        <w:ind w:firstLine="210"/>
      </w:pPr>
      <w:r w:rsidRPr="004A4623">
        <w:t>1</w:t>
      </w:r>
      <w:r w:rsidRPr="004A4623">
        <w:rPr>
          <w:rFonts w:hint="eastAsia"/>
        </w:rPr>
        <w:t>p</w:t>
      </w:r>
      <w:r w:rsidRPr="004A4623">
        <w:t xml:space="preserve">t = </w:t>
      </w:r>
      <w:r w:rsidRPr="004A4623">
        <w:t>つながっている</w:t>
      </w:r>
      <w:r w:rsidR="005C6C0C" w:rsidRPr="004A4623">
        <w:rPr>
          <w:rFonts w:hint="eastAsia"/>
        </w:rPr>
        <w:t>/</w:t>
      </w:r>
      <w:r w:rsidR="005C6C0C" w:rsidRPr="004A4623">
        <w:rPr>
          <w:rFonts w:hint="eastAsia"/>
        </w:rPr>
        <w:t>入り乱れている</w:t>
      </w:r>
      <w:r w:rsidR="00514FED" w:rsidRPr="004A4623">
        <w:rPr>
          <w:rFonts w:hint="eastAsia"/>
        </w:rPr>
        <w:t>/</w:t>
      </w:r>
      <w:r w:rsidR="00514FED" w:rsidRPr="004A4623">
        <w:rPr>
          <w:rFonts w:hint="eastAsia"/>
        </w:rPr>
        <w:t>絡み合っている</w:t>
      </w:r>
      <w:r w:rsidR="00514FED" w:rsidRPr="004A4623">
        <w:t>/</w:t>
      </w:r>
      <w:r w:rsidR="00514FED" w:rsidRPr="004A4623">
        <w:rPr>
          <w:rFonts w:hint="eastAsia"/>
        </w:rPr>
        <w:t>入り組んでいる</w:t>
      </w:r>
      <w:r w:rsidR="00514FED" w:rsidRPr="004A4623">
        <w:t>/</w:t>
      </w:r>
      <w:r w:rsidR="00514FED" w:rsidRPr="004A4623">
        <w:rPr>
          <w:rFonts w:hint="eastAsia"/>
        </w:rPr>
        <w:t>囚われる</w:t>
      </w:r>
      <w:r w:rsidR="00514FED" w:rsidRPr="004A4623">
        <w:rPr>
          <w:rFonts w:hint="eastAsia"/>
        </w:rPr>
        <w:t>/</w:t>
      </w:r>
      <w:r w:rsidR="00514FED" w:rsidRPr="004A4623">
        <w:rPr>
          <w:rFonts w:hint="eastAsia"/>
        </w:rPr>
        <w:t>ねじれている</w:t>
      </w:r>
      <w:r w:rsidR="005C6C0C" w:rsidRPr="004A4623">
        <w:rPr>
          <w:rFonts w:hint="eastAsia"/>
        </w:rPr>
        <w:t>,</w:t>
      </w:r>
      <w:r w:rsidR="00191B7E" w:rsidRPr="004A4623">
        <w:t xml:space="preserve"> </w:t>
      </w:r>
      <w:r w:rsidR="00514FED" w:rsidRPr="004A4623">
        <w:rPr>
          <w:rFonts w:hint="eastAsia"/>
        </w:rPr>
        <w:t>目がある</w:t>
      </w:r>
      <w:r w:rsidR="00514FED" w:rsidRPr="004A4623">
        <w:t xml:space="preserve">, </w:t>
      </w:r>
      <w:r w:rsidR="00514FED" w:rsidRPr="004A4623">
        <w:rPr>
          <w:rFonts w:hint="eastAsia"/>
        </w:rPr>
        <w:t>複雑だ</w:t>
      </w:r>
      <w:r w:rsidR="00514FED" w:rsidRPr="004A4623">
        <w:t xml:space="preserve">, </w:t>
      </w:r>
      <w:r w:rsidR="00514FED" w:rsidRPr="004A4623">
        <w:rPr>
          <w:rFonts w:hint="eastAsia"/>
        </w:rPr>
        <w:t>抜け出せない</w:t>
      </w:r>
      <w:r w:rsidR="00514FED" w:rsidRPr="004A4623">
        <w:t xml:space="preserve">, </w:t>
      </w:r>
      <w:r w:rsidR="00514FED" w:rsidRPr="004A4623">
        <w:rPr>
          <w:rFonts w:hint="eastAsia"/>
        </w:rPr>
        <w:t>絡みとられる</w:t>
      </w:r>
      <w:r w:rsidR="00E34B71" w:rsidRPr="004A4623">
        <w:rPr>
          <w:rFonts w:hint="eastAsia"/>
        </w:rPr>
        <w:t>/</w:t>
      </w:r>
      <w:r w:rsidR="00E34B71" w:rsidRPr="004A4623">
        <w:rPr>
          <w:rFonts w:hint="eastAsia"/>
        </w:rPr>
        <w:t>引っかかる</w:t>
      </w:r>
      <w:r w:rsidR="00514FED" w:rsidRPr="004A4623">
        <w:t xml:space="preserve">, </w:t>
      </w:r>
      <w:r w:rsidR="00514FED" w:rsidRPr="004A4623">
        <w:rPr>
          <w:rFonts w:hint="eastAsia"/>
        </w:rPr>
        <w:t>広げる</w:t>
      </w:r>
      <w:r w:rsidR="00514FED" w:rsidRPr="004A4623">
        <w:t>ことができる</w:t>
      </w:r>
      <w:r w:rsidR="00491E42" w:rsidRPr="004A4623">
        <w:rPr>
          <w:rFonts w:hint="eastAsia"/>
        </w:rPr>
        <w:t>/</w:t>
      </w:r>
      <w:r w:rsidR="00491E42" w:rsidRPr="004A4623">
        <w:rPr>
          <w:rFonts w:hint="eastAsia"/>
        </w:rPr>
        <w:t>広がっている</w:t>
      </w:r>
      <w:r w:rsidR="00514FED" w:rsidRPr="004A4623">
        <w:t xml:space="preserve">, </w:t>
      </w:r>
      <w:r w:rsidR="00514FED" w:rsidRPr="004A4623">
        <w:rPr>
          <w:rFonts w:hint="eastAsia"/>
        </w:rPr>
        <w:t>深く沈める</w:t>
      </w:r>
      <w:r w:rsidR="00514FED" w:rsidRPr="004A4623">
        <w:t>,</w:t>
      </w:r>
      <w:r w:rsidR="00191B7E" w:rsidRPr="004A4623">
        <w:t xml:space="preserve"> </w:t>
      </w:r>
      <w:r w:rsidR="00491E42" w:rsidRPr="004A4623">
        <w:rPr>
          <w:rFonts w:hint="eastAsia"/>
        </w:rPr>
        <w:t>手繰り寄せる</w:t>
      </w:r>
      <w:r w:rsidR="00153940" w:rsidRPr="004A4623">
        <w:t>/</w:t>
      </w:r>
      <w:r w:rsidR="00153940" w:rsidRPr="004A4623">
        <w:rPr>
          <w:rFonts w:hint="eastAsia"/>
        </w:rPr>
        <w:t>引き寄せる</w:t>
      </w:r>
      <w:r w:rsidR="00491E42" w:rsidRPr="004A4623">
        <w:t xml:space="preserve">, </w:t>
      </w:r>
      <w:r w:rsidR="00491E42" w:rsidRPr="004A4623">
        <w:rPr>
          <w:rFonts w:hint="eastAsia"/>
        </w:rPr>
        <w:t>構築する</w:t>
      </w:r>
      <w:r w:rsidR="00491E42" w:rsidRPr="004A4623">
        <w:t xml:space="preserve">, </w:t>
      </w:r>
      <w:r w:rsidR="00491E42" w:rsidRPr="004A4623">
        <w:rPr>
          <w:rFonts w:hint="eastAsia"/>
        </w:rPr>
        <w:t>緻密だ</w:t>
      </w:r>
      <w:r w:rsidR="00491E42" w:rsidRPr="004A4623">
        <w:t>,</w:t>
      </w:r>
      <w:r w:rsidR="00B5651E" w:rsidRPr="004A4623">
        <w:t xml:space="preserve"> </w:t>
      </w:r>
      <w:r w:rsidR="00153940" w:rsidRPr="004A4623">
        <w:rPr>
          <w:rFonts w:hint="eastAsia"/>
        </w:rPr>
        <w:t>解く</w:t>
      </w:r>
      <w:r w:rsidR="00153940" w:rsidRPr="004A4623">
        <w:t xml:space="preserve">, </w:t>
      </w:r>
      <w:r w:rsidR="00477807" w:rsidRPr="004A4623">
        <w:rPr>
          <w:rFonts w:hint="eastAsia"/>
        </w:rPr>
        <w:t>交差している</w:t>
      </w:r>
      <w:r w:rsidR="00B5651E" w:rsidRPr="004A4623">
        <w:rPr>
          <w:rFonts w:hint="eastAsia"/>
        </w:rPr>
        <w:t>,</w:t>
      </w:r>
      <w:r w:rsidR="00B5651E" w:rsidRPr="004A4623">
        <w:t xml:space="preserve"> </w:t>
      </w:r>
      <w:r w:rsidR="00B5651E" w:rsidRPr="004A4623">
        <w:rPr>
          <w:rFonts w:hint="eastAsia"/>
        </w:rPr>
        <w:t>重なる</w:t>
      </w:r>
    </w:p>
    <w:p w14:paraId="1BBFA89A" w14:textId="77777777" w:rsidR="001F2E6D" w:rsidRPr="001F2E6D" w:rsidRDefault="001F2E6D" w:rsidP="001C0408">
      <w:pPr>
        <w:ind w:firstLine="210"/>
      </w:pPr>
    </w:p>
    <w:p w14:paraId="5E155E21" w14:textId="7F659F78" w:rsidR="001C0408" w:rsidRDefault="001C0408" w:rsidP="00BB1F87">
      <w:pPr>
        <w:ind w:firstLine="210"/>
      </w:pPr>
      <w:r>
        <w:rPr>
          <w:rFonts w:hint="eastAsia"/>
        </w:rPr>
        <w:t>【元論文の採点基準の邦訳</w:t>
      </w:r>
      <w:r w:rsidR="00BB1F87">
        <w:rPr>
          <w:rFonts w:hint="eastAsia"/>
        </w:rPr>
        <w:t>・</w:t>
      </w:r>
      <w:r>
        <w:rPr>
          <w:rFonts w:hint="eastAsia"/>
        </w:rPr>
        <w:t>元論文の採点基準】</w:t>
      </w:r>
    </w:p>
    <w:p w14:paraId="78A3B906" w14:textId="6AF259B5" w:rsidR="00BB1F87" w:rsidRPr="00BB1F87" w:rsidRDefault="00BB1F87" w:rsidP="00BB1F87">
      <w:pPr>
        <w:ind w:firstLine="210"/>
      </w:pPr>
      <w:r>
        <w:rPr>
          <w:rFonts w:hint="eastAsia"/>
        </w:rPr>
        <w:t>（なし）</w:t>
      </w:r>
    </w:p>
    <w:p w14:paraId="2F81EA99" w14:textId="2611C753" w:rsidR="006E420F" w:rsidRDefault="006E420F" w:rsidP="006E420F">
      <w:pPr>
        <w:ind w:firstLine="210"/>
      </w:pPr>
    </w:p>
    <w:p w14:paraId="13188988" w14:textId="646D016B" w:rsidR="006E420F" w:rsidRPr="000134F8" w:rsidRDefault="006E420F" w:rsidP="006E420F">
      <w:pPr>
        <w:pStyle w:val="2"/>
        <w:rPr>
          <w:strike/>
        </w:rPr>
      </w:pPr>
      <w:commentRangeStart w:id="116"/>
      <w:r w:rsidRPr="000134F8">
        <w:rPr>
          <w:rFonts w:hint="eastAsia"/>
          <w:strike/>
        </w:rPr>
        <w:t>学位</w:t>
      </w:r>
      <w:r w:rsidRPr="000134F8">
        <w:rPr>
          <w:strike/>
        </w:rPr>
        <w:t xml:space="preserve"> – </w:t>
      </w:r>
      <w:r w:rsidRPr="000134F8">
        <w:rPr>
          <w:rFonts w:hint="eastAsia"/>
          <w:strike/>
        </w:rPr>
        <w:t>橋（</w:t>
      </w:r>
      <w:r w:rsidRPr="000134F8">
        <w:rPr>
          <w:strike/>
        </w:rPr>
        <w:t>DIPLOMACY - BRIDGE</w:t>
      </w:r>
      <w:r w:rsidRPr="000134F8">
        <w:rPr>
          <w:rFonts w:hint="eastAsia"/>
          <w:strike/>
        </w:rPr>
        <w:t>）</w:t>
      </w:r>
      <w:commentRangeEnd w:id="116"/>
      <w:r w:rsidR="000B7CCD">
        <w:rPr>
          <w:rStyle w:val="a4"/>
          <w:rFonts w:asciiTheme="minorHAnsi" w:eastAsia="ＭＳ 明朝" w:hAnsiTheme="minorHAnsi" w:cstheme="minorBidi"/>
        </w:rPr>
        <w:commentReference w:id="116"/>
      </w:r>
    </w:p>
    <w:p w14:paraId="44DC5E6E" w14:textId="212C5F88" w:rsidR="00544A4B" w:rsidRPr="000134F8" w:rsidRDefault="00544A4B" w:rsidP="00544A4B">
      <w:pPr>
        <w:ind w:firstLine="210"/>
        <w:rPr>
          <w:strike/>
        </w:rPr>
      </w:pPr>
      <w:r w:rsidRPr="000134F8">
        <w:rPr>
          <w:rFonts w:hint="eastAsia"/>
          <w:strike/>
        </w:rPr>
        <w:t>（</w:t>
      </w:r>
      <w:r w:rsidR="000871F7" w:rsidRPr="000134F8">
        <w:rPr>
          <w:rFonts w:hint="eastAsia"/>
          <w:strike/>
        </w:rPr>
        <w:t>現在地と目的地を繋ぐ</w:t>
      </w:r>
      <w:r w:rsidR="000871F7" w:rsidRPr="000134F8">
        <w:rPr>
          <w:strike/>
        </w:rPr>
        <w:t>/</w:t>
      </w:r>
      <w:r w:rsidR="000871F7" w:rsidRPr="000134F8">
        <w:rPr>
          <w:rFonts w:hint="eastAsia"/>
          <w:strike/>
        </w:rPr>
        <w:t>渡す</w:t>
      </w:r>
      <w:r w:rsidR="000871F7" w:rsidRPr="000134F8">
        <w:rPr>
          <w:strike/>
        </w:rPr>
        <w:t>/</w:t>
      </w:r>
      <w:r w:rsidR="000871F7" w:rsidRPr="000134F8">
        <w:rPr>
          <w:rFonts w:hint="eastAsia"/>
          <w:strike/>
        </w:rPr>
        <w:t>通す、次へ</w:t>
      </w:r>
      <w:r w:rsidR="00EC578E" w:rsidRPr="000134F8">
        <w:rPr>
          <w:strike/>
        </w:rPr>
        <w:t>/</w:t>
      </w:r>
      <w:r w:rsidR="00EC578E" w:rsidRPr="000134F8">
        <w:rPr>
          <w:rFonts w:hint="eastAsia"/>
          <w:strike/>
        </w:rPr>
        <w:t>次の場所へ</w:t>
      </w:r>
      <w:r w:rsidR="000871F7" w:rsidRPr="000134F8">
        <w:rPr>
          <w:rFonts w:hint="eastAsia"/>
          <w:strike/>
        </w:rPr>
        <w:t>進めることに言及している</w:t>
      </w:r>
      <w:r w:rsidRPr="000134F8">
        <w:rPr>
          <w:rFonts w:hint="eastAsia"/>
          <w:strike/>
        </w:rPr>
        <w:t>）</w:t>
      </w:r>
    </w:p>
    <w:p w14:paraId="74C8F20D" w14:textId="29237687" w:rsidR="001C0408" w:rsidRPr="000134F8" w:rsidRDefault="001C0408" w:rsidP="001C0408">
      <w:pPr>
        <w:ind w:firstLine="210"/>
        <w:rPr>
          <w:strike/>
        </w:rPr>
      </w:pPr>
      <w:r w:rsidRPr="000134F8">
        <w:rPr>
          <w:rFonts w:hint="eastAsia"/>
          <w:strike/>
        </w:rPr>
        <w:t>【今回作成の採点基準案】</w:t>
      </w:r>
    </w:p>
    <w:p w14:paraId="7E2EF445" w14:textId="1CEECF64" w:rsidR="00D30F8C" w:rsidRPr="000134F8" w:rsidRDefault="00D30F8C" w:rsidP="001C0408">
      <w:pPr>
        <w:ind w:firstLine="210"/>
        <w:rPr>
          <w:strike/>
        </w:rPr>
      </w:pPr>
      <w:r w:rsidRPr="000134F8">
        <w:rPr>
          <w:strike/>
        </w:rPr>
        <w:t>2pts =</w:t>
      </w:r>
      <w:r w:rsidR="002F3F9C" w:rsidRPr="000134F8">
        <w:rPr>
          <w:rFonts w:hint="eastAsia"/>
          <w:strike/>
        </w:rPr>
        <w:t>（</w:t>
      </w:r>
      <w:r w:rsidRPr="000134F8">
        <w:rPr>
          <w:strike/>
        </w:rPr>
        <w:t>現在地と目的地を</w:t>
      </w:r>
      <w:r w:rsidR="002F3F9C" w:rsidRPr="000134F8">
        <w:rPr>
          <w:strike/>
        </w:rPr>
        <w:t>/</w:t>
      </w:r>
      <w:r w:rsidR="002F3F9C" w:rsidRPr="000134F8">
        <w:rPr>
          <w:rFonts w:hint="eastAsia"/>
          <w:strike/>
        </w:rPr>
        <w:t>次へ）繋ぐ</w:t>
      </w:r>
      <w:r w:rsidR="002F3F9C" w:rsidRPr="000134F8">
        <w:rPr>
          <w:strike/>
        </w:rPr>
        <w:t>/</w:t>
      </w:r>
      <w:r w:rsidR="002F3F9C" w:rsidRPr="000134F8">
        <w:rPr>
          <w:rFonts w:hint="eastAsia"/>
          <w:strike/>
        </w:rPr>
        <w:t>渡す</w:t>
      </w:r>
      <w:r w:rsidR="008642C7" w:rsidRPr="000134F8">
        <w:rPr>
          <w:strike/>
        </w:rPr>
        <w:t>/</w:t>
      </w:r>
      <w:r w:rsidR="008642C7" w:rsidRPr="000134F8">
        <w:rPr>
          <w:rFonts w:hint="eastAsia"/>
          <w:strike/>
        </w:rPr>
        <w:t>通す</w:t>
      </w:r>
      <w:r w:rsidR="008642C7" w:rsidRPr="000134F8">
        <w:rPr>
          <w:strike/>
        </w:rPr>
        <w:t>/</w:t>
      </w:r>
      <w:r w:rsidR="008642C7" w:rsidRPr="000134F8">
        <w:rPr>
          <w:rFonts w:hint="eastAsia"/>
          <w:strike/>
        </w:rPr>
        <w:t>進む</w:t>
      </w:r>
      <w:r w:rsidR="00D6469E" w:rsidRPr="000134F8">
        <w:rPr>
          <w:strike/>
        </w:rPr>
        <w:t>/</w:t>
      </w:r>
      <w:r w:rsidR="00D6469E" w:rsidRPr="000134F8">
        <w:rPr>
          <w:rFonts w:hint="eastAsia"/>
          <w:strike/>
        </w:rPr>
        <w:t>結びつける</w:t>
      </w:r>
      <w:r w:rsidR="002F3F9C" w:rsidRPr="000134F8">
        <w:rPr>
          <w:strike/>
        </w:rPr>
        <w:t xml:space="preserve">, </w:t>
      </w:r>
      <w:r w:rsidR="002F3F9C" w:rsidRPr="000134F8">
        <w:rPr>
          <w:rFonts w:hint="eastAsia"/>
          <w:strike/>
        </w:rPr>
        <w:t>目標に到達する方法</w:t>
      </w:r>
      <w:r w:rsidR="002F3F9C" w:rsidRPr="000134F8">
        <w:rPr>
          <w:strike/>
        </w:rPr>
        <w:t>/</w:t>
      </w:r>
      <w:r w:rsidR="002F3F9C" w:rsidRPr="000134F8">
        <w:rPr>
          <w:rFonts w:hint="eastAsia"/>
          <w:strike/>
        </w:rPr>
        <w:t>手段</w:t>
      </w:r>
    </w:p>
    <w:p w14:paraId="5086DA3B" w14:textId="5D15ACAF" w:rsidR="00D30F8C" w:rsidRPr="000134F8" w:rsidRDefault="00D30F8C" w:rsidP="001C0408">
      <w:pPr>
        <w:ind w:firstLine="210"/>
        <w:rPr>
          <w:strike/>
        </w:rPr>
      </w:pPr>
      <w:r w:rsidRPr="000134F8">
        <w:rPr>
          <w:strike/>
        </w:rPr>
        <w:t xml:space="preserve">1pt = </w:t>
      </w:r>
      <w:r w:rsidRPr="000134F8">
        <w:rPr>
          <w:strike/>
        </w:rPr>
        <w:t>作る</w:t>
      </w:r>
      <w:r w:rsidRPr="000134F8">
        <w:rPr>
          <w:strike/>
        </w:rPr>
        <w:t>/</w:t>
      </w:r>
      <w:r w:rsidRPr="000134F8">
        <w:rPr>
          <w:strike/>
        </w:rPr>
        <w:t>手に入れるのにお金がかかる</w:t>
      </w:r>
      <w:r w:rsidR="009F3847" w:rsidRPr="000134F8">
        <w:rPr>
          <w:strike/>
        </w:rPr>
        <w:t xml:space="preserve">, </w:t>
      </w:r>
      <w:r w:rsidR="009F3847" w:rsidRPr="000134F8">
        <w:rPr>
          <w:rFonts w:hint="eastAsia"/>
          <w:strike/>
        </w:rPr>
        <w:t>役に立つ</w:t>
      </w:r>
      <w:r w:rsidR="009F3847" w:rsidRPr="000134F8">
        <w:rPr>
          <w:strike/>
        </w:rPr>
        <w:t xml:space="preserve">, </w:t>
      </w:r>
      <w:r w:rsidR="009F3847" w:rsidRPr="000134F8">
        <w:rPr>
          <w:rFonts w:hint="eastAsia"/>
          <w:strike/>
        </w:rPr>
        <w:t>高いところへある</w:t>
      </w:r>
      <w:r w:rsidR="009F3847" w:rsidRPr="000134F8">
        <w:rPr>
          <w:strike/>
        </w:rPr>
        <w:t>/</w:t>
      </w:r>
      <w:r w:rsidR="009F3847" w:rsidRPr="000134F8">
        <w:rPr>
          <w:rFonts w:hint="eastAsia"/>
          <w:strike/>
        </w:rPr>
        <w:t>上っていく</w:t>
      </w:r>
      <w:r w:rsidR="009F3847" w:rsidRPr="000134F8">
        <w:rPr>
          <w:strike/>
        </w:rPr>
        <w:t xml:space="preserve">, </w:t>
      </w:r>
      <w:r w:rsidR="009F3847" w:rsidRPr="000134F8">
        <w:rPr>
          <w:rFonts w:hint="eastAsia"/>
          <w:strike/>
        </w:rPr>
        <w:t>落ち着かない</w:t>
      </w:r>
      <w:r w:rsidR="009F3847" w:rsidRPr="000134F8">
        <w:rPr>
          <w:strike/>
        </w:rPr>
        <w:t>/</w:t>
      </w:r>
      <w:r w:rsidR="009F3847" w:rsidRPr="000134F8">
        <w:rPr>
          <w:rFonts w:hint="eastAsia"/>
          <w:strike/>
        </w:rPr>
        <w:t>綱渡り</w:t>
      </w:r>
      <w:r w:rsidR="009F3847" w:rsidRPr="000134F8">
        <w:rPr>
          <w:strike/>
        </w:rPr>
        <w:t xml:space="preserve">, </w:t>
      </w:r>
      <w:r w:rsidR="009F3847" w:rsidRPr="000134F8">
        <w:rPr>
          <w:rFonts w:hint="eastAsia"/>
          <w:strike/>
        </w:rPr>
        <w:t>新しい場所へ行ける</w:t>
      </w:r>
      <w:r w:rsidR="009F3847" w:rsidRPr="000134F8">
        <w:rPr>
          <w:strike/>
        </w:rPr>
        <w:t xml:space="preserve">, </w:t>
      </w:r>
      <w:r w:rsidR="009F3847" w:rsidRPr="000134F8">
        <w:rPr>
          <w:rFonts w:hint="eastAsia"/>
          <w:strike/>
        </w:rPr>
        <w:t>先がある</w:t>
      </w:r>
      <w:r w:rsidR="009F3847" w:rsidRPr="000134F8">
        <w:rPr>
          <w:strike/>
        </w:rPr>
        <w:t xml:space="preserve">, </w:t>
      </w:r>
      <w:r w:rsidR="009F3847" w:rsidRPr="000134F8">
        <w:rPr>
          <w:rFonts w:hint="eastAsia"/>
          <w:strike/>
        </w:rPr>
        <w:t>地についている</w:t>
      </w:r>
      <w:r w:rsidR="009F3847" w:rsidRPr="000134F8">
        <w:rPr>
          <w:strike/>
        </w:rPr>
        <w:t xml:space="preserve">, </w:t>
      </w:r>
      <w:r w:rsidR="009F3847" w:rsidRPr="000134F8">
        <w:rPr>
          <w:rFonts w:hint="eastAsia"/>
          <w:strike/>
        </w:rPr>
        <w:t>高低差がある</w:t>
      </w:r>
      <w:r w:rsidR="009F3847" w:rsidRPr="000134F8">
        <w:rPr>
          <w:strike/>
        </w:rPr>
        <w:t xml:space="preserve">, </w:t>
      </w:r>
      <w:r w:rsidR="009F3847" w:rsidRPr="000134F8">
        <w:rPr>
          <w:rFonts w:hint="eastAsia"/>
          <w:strike/>
        </w:rPr>
        <w:t>通過</w:t>
      </w:r>
      <w:r w:rsidR="009F3847" w:rsidRPr="000134F8">
        <w:rPr>
          <w:rFonts w:hint="eastAsia"/>
          <w:strike/>
        </w:rPr>
        <w:lastRenderedPageBreak/>
        <w:t>点</w:t>
      </w:r>
      <w:r w:rsidR="009F3847" w:rsidRPr="000134F8">
        <w:rPr>
          <w:strike/>
        </w:rPr>
        <w:t xml:space="preserve">, </w:t>
      </w:r>
      <w:r w:rsidR="009F3847" w:rsidRPr="000134F8">
        <w:rPr>
          <w:rFonts w:hint="eastAsia"/>
          <w:strike/>
        </w:rPr>
        <w:t>しっかりとしている</w:t>
      </w:r>
      <w:r w:rsidR="009F3847" w:rsidRPr="000134F8">
        <w:rPr>
          <w:strike/>
        </w:rPr>
        <w:t xml:space="preserve">, </w:t>
      </w:r>
      <w:r w:rsidR="009F3847" w:rsidRPr="000134F8">
        <w:rPr>
          <w:strike/>
        </w:rPr>
        <w:t>長い</w:t>
      </w:r>
      <w:r w:rsidR="009F3847" w:rsidRPr="000134F8">
        <w:rPr>
          <w:strike/>
        </w:rPr>
        <w:t xml:space="preserve">, </w:t>
      </w:r>
      <w:r w:rsidR="009F3847" w:rsidRPr="000134F8">
        <w:rPr>
          <w:rFonts w:hint="eastAsia"/>
          <w:strike/>
        </w:rPr>
        <w:t>乗り越える</w:t>
      </w:r>
      <w:r w:rsidR="009F3847" w:rsidRPr="000134F8">
        <w:rPr>
          <w:strike/>
        </w:rPr>
        <w:t xml:space="preserve">, </w:t>
      </w:r>
      <w:r w:rsidR="009F3847" w:rsidRPr="000134F8">
        <w:rPr>
          <w:rFonts w:hint="eastAsia"/>
          <w:strike/>
        </w:rPr>
        <w:t>積み上げる</w:t>
      </w:r>
      <w:r w:rsidR="009F3847" w:rsidRPr="000134F8">
        <w:rPr>
          <w:strike/>
        </w:rPr>
        <w:t xml:space="preserve">, </w:t>
      </w:r>
      <w:r w:rsidR="009F3847" w:rsidRPr="000134F8">
        <w:rPr>
          <w:rFonts w:hint="eastAsia"/>
          <w:strike/>
        </w:rPr>
        <w:t>困難だ</w:t>
      </w:r>
      <w:r w:rsidR="009F3847" w:rsidRPr="000134F8">
        <w:rPr>
          <w:strike/>
        </w:rPr>
        <w:t xml:space="preserve">, </w:t>
      </w:r>
      <w:r w:rsidR="009F3847" w:rsidRPr="000134F8">
        <w:rPr>
          <w:rFonts w:hint="eastAsia"/>
          <w:strike/>
        </w:rPr>
        <w:t>落ちることがある</w:t>
      </w:r>
      <w:r w:rsidR="009F3847" w:rsidRPr="000134F8">
        <w:rPr>
          <w:strike/>
        </w:rPr>
        <w:t xml:space="preserve">, </w:t>
      </w:r>
      <w:r w:rsidR="009F3847" w:rsidRPr="000134F8">
        <w:rPr>
          <w:rFonts w:hint="eastAsia"/>
          <w:strike/>
        </w:rPr>
        <w:t>崩れ落ちる</w:t>
      </w:r>
      <w:r w:rsidR="009F3847" w:rsidRPr="000134F8">
        <w:rPr>
          <w:strike/>
        </w:rPr>
        <w:t xml:space="preserve">, </w:t>
      </w:r>
      <w:r w:rsidR="009F3847" w:rsidRPr="000134F8">
        <w:rPr>
          <w:rFonts w:hint="eastAsia"/>
          <w:strike/>
        </w:rPr>
        <w:t>必要なひととそうでない人がいる</w:t>
      </w:r>
      <w:r w:rsidR="009F3847" w:rsidRPr="000134F8">
        <w:rPr>
          <w:strike/>
        </w:rPr>
        <w:t xml:space="preserve">, </w:t>
      </w:r>
      <w:r w:rsidR="006D33AC" w:rsidRPr="000134F8">
        <w:rPr>
          <w:rFonts w:hint="eastAsia"/>
          <w:strike/>
        </w:rPr>
        <w:t>のぼりつめる</w:t>
      </w:r>
    </w:p>
    <w:p w14:paraId="5BFAC34C" w14:textId="77777777" w:rsidR="001C0408" w:rsidRPr="000134F8" w:rsidRDefault="001C0408" w:rsidP="001C0408">
      <w:pPr>
        <w:ind w:firstLine="210"/>
        <w:rPr>
          <w:strike/>
        </w:rPr>
      </w:pPr>
    </w:p>
    <w:p w14:paraId="5856F8C6" w14:textId="74EA8FA2" w:rsidR="001C0408" w:rsidRPr="000134F8" w:rsidRDefault="001C0408" w:rsidP="001C0408">
      <w:pPr>
        <w:ind w:firstLine="210"/>
        <w:rPr>
          <w:strike/>
        </w:rPr>
      </w:pPr>
      <w:r w:rsidRPr="000134F8">
        <w:rPr>
          <w:rFonts w:hint="eastAsia"/>
          <w:strike/>
        </w:rPr>
        <w:t>【元論文の採点基準の邦訳</w:t>
      </w:r>
      <w:r w:rsidR="00687252" w:rsidRPr="000134F8">
        <w:rPr>
          <w:rFonts w:hint="eastAsia"/>
          <w:strike/>
        </w:rPr>
        <w:t>・</w:t>
      </w:r>
      <w:r w:rsidRPr="000134F8">
        <w:rPr>
          <w:rFonts w:hint="eastAsia"/>
          <w:strike/>
        </w:rPr>
        <w:t>元論文の採点基準】</w:t>
      </w:r>
    </w:p>
    <w:p w14:paraId="65952539" w14:textId="119B9700" w:rsidR="00687252" w:rsidRPr="000134F8" w:rsidRDefault="00687252" w:rsidP="001C0408">
      <w:pPr>
        <w:ind w:firstLine="210"/>
        <w:rPr>
          <w:strike/>
        </w:rPr>
      </w:pPr>
      <w:r w:rsidRPr="000134F8">
        <w:rPr>
          <w:rFonts w:hint="eastAsia"/>
          <w:strike/>
        </w:rPr>
        <w:t>（なし）</w:t>
      </w:r>
    </w:p>
    <w:p w14:paraId="397BE648" w14:textId="613E234F" w:rsidR="006E420F" w:rsidRDefault="006E420F" w:rsidP="006E420F">
      <w:pPr>
        <w:ind w:firstLine="210"/>
      </w:pPr>
    </w:p>
    <w:p w14:paraId="27DD6EA9" w14:textId="06240DB6" w:rsidR="006E420F" w:rsidRPr="00A26B5C" w:rsidRDefault="006E420F" w:rsidP="006E420F">
      <w:pPr>
        <w:pStyle w:val="2"/>
      </w:pPr>
      <w:commentRangeStart w:id="117"/>
      <w:commentRangeStart w:id="118"/>
      <w:commentRangeStart w:id="119"/>
      <w:r w:rsidRPr="00A26B5C">
        <w:rPr>
          <w:rFonts w:hint="eastAsia"/>
        </w:rPr>
        <w:t>美術館</w:t>
      </w:r>
      <w:r w:rsidRPr="00A26B5C">
        <w:t xml:space="preserve"> – </w:t>
      </w:r>
      <w:r w:rsidRPr="00A26B5C">
        <w:rPr>
          <w:rFonts w:hint="eastAsia"/>
        </w:rPr>
        <w:t>墓（</w:t>
      </w:r>
      <w:r w:rsidRPr="00A26B5C">
        <w:t>MUSEUM - CEMETERY</w:t>
      </w:r>
      <w:r w:rsidRPr="00A26B5C">
        <w:rPr>
          <w:rFonts w:hint="eastAsia"/>
        </w:rPr>
        <w:t>）</w:t>
      </w:r>
      <w:commentRangeEnd w:id="117"/>
      <w:r w:rsidR="00C969A3" w:rsidRPr="00A26B5C">
        <w:rPr>
          <w:rStyle w:val="a4"/>
          <w:rFonts w:asciiTheme="minorHAnsi" w:eastAsia="ＭＳ 明朝" w:hAnsiTheme="minorHAnsi" w:cstheme="minorBidi"/>
        </w:rPr>
        <w:commentReference w:id="117"/>
      </w:r>
      <w:commentRangeEnd w:id="118"/>
      <w:r w:rsidR="000A0D8A" w:rsidRPr="00A26B5C">
        <w:rPr>
          <w:rStyle w:val="a4"/>
          <w:rFonts w:asciiTheme="minorHAnsi" w:eastAsia="ＭＳ 明朝" w:hAnsiTheme="minorHAnsi" w:cstheme="minorBidi"/>
        </w:rPr>
        <w:commentReference w:id="118"/>
      </w:r>
      <w:commentRangeEnd w:id="119"/>
      <w:r w:rsidR="00A26B5C">
        <w:rPr>
          <w:rStyle w:val="a4"/>
          <w:rFonts w:asciiTheme="minorHAnsi" w:eastAsia="ＭＳ 明朝" w:hAnsiTheme="minorHAnsi" w:cstheme="minorBidi"/>
        </w:rPr>
        <w:commentReference w:id="119"/>
      </w:r>
    </w:p>
    <w:p w14:paraId="302EAC4D" w14:textId="7B292417" w:rsidR="00960431" w:rsidRPr="00A26B5C" w:rsidRDefault="00960431" w:rsidP="00960431">
      <w:pPr>
        <w:ind w:firstLine="210"/>
      </w:pPr>
      <w:r w:rsidRPr="00A26B5C">
        <w:rPr>
          <w:rFonts w:hint="eastAsia"/>
        </w:rPr>
        <w:t>（物の状態を保存する</w:t>
      </w:r>
      <w:r w:rsidR="00924F96" w:rsidRPr="00A26B5C">
        <w:rPr>
          <w:rFonts w:hint="eastAsia"/>
        </w:rPr>
        <w:t>ことに言及されている</w:t>
      </w:r>
      <w:r w:rsidRPr="00A26B5C">
        <w:rPr>
          <w:rFonts w:hint="eastAsia"/>
        </w:rPr>
        <w:t>）</w:t>
      </w:r>
    </w:p>
    <w:p w14:paraId="1B929F32" w14:textId="364D7C4A" w:rsidR="001C0408" w:rsidRPr="00A26B5C" w:rsidRDefault="001C0408" w:rsidP="001C0408">
      <w:pPr>
        <w:ind w:firstLine="210"/>
      </w:pPr>
      <w:r w:rsidRPr="00A26B5C">
        <w:rPr>
          <w:rFonts w:hint="eastAsia"/>
        </w:rPr>
        <w:t>【今回作成の採点基準案】</w:t>
      </w:r>
    </w:p>
    <w:p w14:paraId="20C97BF1" w14:textId="3E1F2BC3" w:rsidR="00F779AA" w:rsidRPr="00A26B5C" w:rsidRDefault="00F779AA" w:rsidP="001C0408">
      <w:pPr>
        <w:ind w:firstLine="210"/>
      </w:pPr>
      <w:r w:rsidRPr="00A26B5C">
        <w:t xml:space="preserve">2 pts = </w:t>
      </w:r>
      <w:r w:rsidRPr="00A26B5C">
        <w:t>物の状態を保存する</w:t>
      </w:r>
      <w:r w:rsidR="00924F96" w:rsidRPr="00A26B5C">
        <w:t xml:space="preserve">, </w:t>
      </w:r>
      <w:r w:rsidR="00924F96" w:rsidRPr="00A26B5C">
        <w:rPr>
          <w:rFonts w:hint="eastAsia"/>
        </w:rPr>
        <w:t>遺物・過去のもの・遺産・記念が保管</w:t>
      </w:r>
      <w:r w:rsidR="00924F96" w:rsidRPr="00A26B5C">
        <w:t>/</w:t>
      </w:r>
      <w:r w:rsidR="00924F96" w:rsidRPr="00A26B5C">
        <w:t>収める</w:t>
      </w:r>
      <w:r w:rsidR="00924F96" w:rsidRPr="00A26B5C">
        <w:t>/</w:t>
      </w:r>
      <w:r w:rsidR="00924F96" w:rsidRPr="00A26B5C">
        <w:rPr>
          <w:rFonts w:hint="eastAsia"/>
        </w:rPr>
        <w:t>収容</w:t>
      </w:r>
      <w:commentRangeStart w:id="120"/>
      <w:ins w:id="121" w:author="Oka Ryunosuke" w:date="2023-02-13T22:29:00Z">
        <w:r w:rsidR="001B772C">
          <w:t>/</w:t>
        </w:r>
        <w:r w:rsidR="001B772C">
          <w:rPr>
            <w:rFonts w:hint="eastAsia"/>
          </w:rPr>
          <w:t>収蔵</w:t>
        </w:r>
        <w:commentRangeEnd w:id="120"/>
        <w:r w:rsidR="001B772C">
          <w:rPr>
            <w:rStyle w:val="a4"/>
          </w:rPr>
          <w:commentReference w:id="120"/>
        </w:r>
      </w:ins>
      <w:r w:rsidR="00924F96" w:rsidRPr="00A26B5C">
        <w:rPr>
          <w:rFonts w:hint="eastAsia"/>
        </w:rPr>
        <w:t>されている</w:t>
      </w:r>
      <w:r w:rsidR="00924F96" w:rsidRPr="00A26B5C">
        <w:t>/</w:t>
      </w:r>
      <w:r w:rsidR="00924F96" w:rsidRPr="00A26B5C">
        <w:rPr>
          <w:rFonts w:hint="eastAsia"/>
        </w:rPr>
        <w:t>眠る</w:t>
      </w:r>
    </w:p>
    <w:p w14:paraId="55A5F048" w14:textId="2366F771" w:rsidR="00F779AA" w:rsidRPr="00FB4433" w:rsidRDefault="00F779AA" w:rsidP="001C0408">
      <w:pPr>
        <w:ind w:firstLine="210"/>
      </w:pPr>
      <w:r w:rsidRPr="00A26B5C">
        <w:t xml:space="preserve">1pt = </w:t>
      </w:r>
      <w:r w:rsidRPr="00A26B5C">
        <w:t>骨が保管されている</w:t>
      </w:r>
      <w:ins w:id="122" w:author="岡隆之介" w:date="2023-02-19T16:26:00Z">
        <w:r w:rsidR="000556F3">
          <w:rPr>
            <w:rFonts w:hint="eastAsia"/>
          </w:rPr>
          <w:t>,</w:t>
        </w:r>
        <w:r w:rsidR="000556F3">
          <w:t xml:space="preserve"> </w:t>
        </w:r>
        <w:commentRangeStart w:id="123"/>
        <w:r w:rsidR="000556F3">
          <w:rPr>
            <w:rFonts w:hint="eastAsia"/>
          </w:rPr>
          <w:t>物を並べる</w:t>
        </w:r>
        <w:r w:rsidR="000556F3">
          <w:rPr>
            <w:rFonts w:hint="eastAsia"/>
          </w:rPr>
          <w:t>/</w:t>
        </w:r>
        <w:r w:rsidR="000556F3">
          <w:rPr>
            <w:rFonts w:hint="eastAsia"/>
          </w:rPr>
          <w:t>展示する</w:t>
        </w:r>
        <w:r w:rsidR="000556F3">
          <w:t xml:space="preserve">, </w:t>
        </w:r>
        <w:r w:rsidR="000556F3">
          <w:rPr>
            <w:rFonts w:hint="eastAsia"/>
          </w:rPr>
          <w:t>静かにしなくては</w:t>
        </w:r>
      </w:ins>
      <w:ins w:id="124" w:author="岡隆之介" w:date="2023-02-19T16:27:00Z">
        <w:r w:rsidR="000556F3">
          <w:rPr>
            <w:rFonts w:hint="eastAsia"/>
          </w:rPr>
          <w:t>ならない</w:t>
        </w:r>
      </w:ins>
      <w:ins w:id="125" w:author="岡隆之介" w:date="2023-02-19T16:28:00Z">
        <w:r w:rsidR="000556F3">
          <w:t>/</w:t>
        </w:r>
        <w:r w:rsidR="000556F3">
          <w:rPr>
            <w:rFonts w:hint="eastAsia"/>
          </w:rPr>
          <w:t>厳かだ</w:t>
        </w:r>
      </w:ins>
      <w:ins w:id="126" w:author="岡隆之介" w:date="2023-02-19T16:29:00Z">
        <w:r w:rsidR="000556F3">
          <w:rPr>
            <w:rFonts w:hint="eastAsia"/>
          </w:rPr>
          <w:t>/</w:t>
        </w:r>
        <w:r w:rsidR="000556F3">
          <w:rPr>
            <w:rFonts w:hint="eastAsia"/>
          </w:rPr>
          <w:t>静かだ</w:t>
        </w:r>
      </w:ins>
      <w:ins w:id="127" w:author="岡隆之介" w:date="2023-02-19T16:27:00Z">
        <w:r w:rsidR="000556F3">
          <w:t xml:space="preserve">, </w:t>
        </w:r>
        <w:r w:rsidR="000556F3">
          <w:rPr>
            <w:rFonts w:hint="eastAsia"/>
          </w:rPr>
          <w:t>遺品だ</w:t>
        </w:r>
        <w:r w:rsidR="000556F3">
          <w:t xml:space="preserve">, </w:t>
        </w:r>
        <w:r w:rsidR="000556F3">
          <w:rPr>
            <w:rFonts w:hint="eastAsia"/>
          </w:rPr>
          <w:t>過去のもの</w:t>
        </w:r>
        <w:r w:rsidR="000556F3">
          <w:rPr>
            <w:rFonts w:hint="eastAsia"/>
          </w:rPr>
          <w:t>/</w:t>
        </w:r>
        <w:r w:rsidR="000556F3">
          <w:rPr>
            <w:rFonts w:hint="eastAsia"/>
          </w:rPr>
          <w:t>遺物</w:t>
        </w:r>
        <w:r w:rsidR="000556F3">
          <w:t xml:space="preserve">, </w:t>
        </w:r>
      </w:ins>
      <w:ins w:id="128" w:author="岡隆之介" w:date="2023-02-19T16:28:00Z">
        <w:r w:rsidR="000556F3">
          <w:rPr>
            <w:rFonts w:hint="eastAsia"/>
          </w:rPr>
          <w:t>芸術的</w:t>
        </w:r>
        <w:r w:rsidR="000556F3">
          <w:t xml:space="preserve">, </w:t>
        </w:r>
        <w:r w:rsidR="000556F3">
          <w:rPr>
            <w:rFonts w:hint="eastAsia"/>
          </w:rPr>
          <w:t>建てるもの</w:t>
        </w:r>
        <w:r w:rsidR="000556F3">
          <w:t xml:space="preserve">, </w:t>
        </w:r>
        <w:r w:rsidR="000556F3">
          <w:rPr>
            <w:rFonts w:hint="eastAsia"/>
          </w:rPr>
          <w:t>古い</w:t>
        </w:r>
      </w:ins>
      <w:ins w:id="129" w:author="岡隆之介" w:date="2023-02-19T16:29:00Z">
        <w:r w:rsidR="000556F3">
          <w:t xml:space="preserve">, </w:t>
        </w:r>
        <w:r w:rsidR="000556F3">
          <w:rPr>
            <w:rFonts w:hint="eastAsia"/>
          </w:rPr>
          <w:t>受け継ぐ</w:t>
        </w:r>
        <w:r w:rsidR="000556F3">
          <w:t xml:space="preserve">, </w:t>
        </w:r>
        <w:r w:rsidR="000556F3">
          <w:rPr>
            <w:rFonts w:hint="eastAsia"/>
          </w:rPr>
          <w:t>集められている</w:t>
        </w:r>
        <w:r w:rsidR="000556F3">
          <w:t xml:space="preserve">, </w:t>
        </w:r>
        <w:r w:rsidR="000556F3">
          <w:rPr>
            <w:rFonts w:hint="eastAsia"/>
          </w:rPr>
          <w:t>飾る</w:t>
        </w:r>
        <w:r w:rsidR="000556F3">
          <w:t xml:space="preserve">, </w:t>
        </w:r>
        <w:r w:rsidR="000556F3">
          <w:rPr>
            <w:rFonts w:hint="eastAsia"/>
          </w:rPr>
          <w:t>人が集まる</w:t>
        </w:r>
        <w:r w:rsidR="000556F3">
          <w:t>/</w:t>
        </w:r>
        <w:r w:rsidR="000556F3">
          <w:rPr>
            <w:rFonts w:hint="eastAsia"/>
          </w:rPr>
          <w:t>訪れる</w:t>
        </w:r>
        <w:r w:rsidR="000556F3">
          <w:t xml:space="preserve">, </w:t>
        </w:r>
        <w:r w:rsidR="00FB4433">
          <w:rPr>
            <w:rFonts w:hint="eastAsia"/>
          </w:rPr>
          <w:t>石が</w:t>
        </w:r>
      </w:ins>
      <w:ins w:id="130" w:author="岡隆之介" w:date="2023-02-19T16:30:00Z">
        <w:r w:rsidR="00FB4433">
          <w:rPr>
            <w:rFonts w:hint="eastAsia"/>
          </w:rPr>
          <w:t>ある</w:t>
        </w:r>
        <w:r w:rsidR="00FB4433">
          <w:t xml:space="preserve">, </w:t>
        </w:r>
        <w:r w:rsidR="00FB4433">
          <w:rPr>
            <w:rFonts w:hint="eastAsia"/>
          </w:rPr>
          <w:t>歴史を知る</w:t>
        </w:r>
      </w:ins>
      <w:commentRangeEnd w:id="123"/>
      <w:ins w:id="131" w:author="岡隆之介" w:date="2023-02-19T16:31:00Z">
        <w:r w:rsidR="00AC6575">
          <w:rPr>
            <w:rStyle w:val="a4"/>
          </w:rPr>
          <w:commentReference w:id="123"/>
        </w:r>
      </w:ins>
    </w:p>
    <w:p w14:paraId="62F1FDC7" w14:textId="77777777" w:rsidR="001C0408" w:rsidRPr="000556F3" w:rsidRDefault="001C0408" w:rsidP="001C0408">
      <w:pPr>
        <w:ind w:firstLine="210"/>
      </w:pPr>
    </w:p>
    <w:p w14:paraId="31915B9E" w14:textId="238BFE8A" w:rsidR="001C0408" w:rsidRPr="00A26B5C" w:rsidRDefault="001C0408" w:rsidP="001C0408">
      <w:pPr>
        <w:ind w:firstLine="210"/>
      </w:pPr>
      <w:r w:rsidRPr="00A26B5C">
        <w:rPr>
          <w:rFonts w:hint="eastAsia"/>
        </w:rPr>
        <w:t>【元論文の採点基準の邦訳</w:t>
      </w:r>
      <w:r w:rsidR="00335771" w:rsidRPr="00A26B5C">
        <w:rPr>
          <w:rFonts w:hint="eastAsia"/>
        </w:rPr>
        <w:t>・</w:t>
      </w:r>
      <w:r w:rsidRPr="00A26B5C">
        <w:rPr>
          <w:rFonts w:hint="eastAsia"/>
        </w:rPr>
        <w:t>元論文の採点基準】</w:t>
      </w:r>
    </w:p>
    <w:p w14:paraId="4CB0AF40" w14:textId="7E71DEFC" w:rsidR="00335771" w:rsidRPr="000134F8" w:rsidRDefault="00335771" w:rsidP="001C0408">
      <w:pPr>
        <w:ind w:firstLine="210"/>
        <w:rPr>
          <w:strike/>
        </w:rPr>
      </w:pPr>
      <w:r w:rsidRPr="00A26B5C">
        <w:rPr>
          <w:rFonts w:hint="eastAsia"/>
        </w:rPr>
        <w:t>（なし）</w:t>
      </w:r>
    </w:p>
    <w:p w14:paraId="7E765218" w14:textId="1C385416" w:rsidR="006E420F" w:rsidRDefault="006E420F" w:rsidP="006E420F">
      <w:pPr>
        <w:ind w:firstLine="210"/>
      </w:pPr>
    </w:p>
    <w:p w14:paraId="37FEA317" w14:textId="3074878E" w:rsidR="006E420F" w:rsidRPr="000134F8" w:rsidRDefault="006E420F" w:rsidP="006E420F">
      <w:pPr>
        <w:pStyle w:val="2"/>
        <w:rPr>
          <w:strike/>
        </w:rPr>
      </w:pPr>
      <w:commentRangeStart w:id="132"/>
      <w:commentRangeStart w:id="133"/>
      <w:r w:rsidRPr="000134F8">
        <w:rPr>
          <w:rFonts w:hint="eastAsia"/>
          <w:strike/>
        </w:rPr>
        <w:t>若者</w:t>
      </w:r>
      <w:r w:rsidRPr="000134F8">
        <w:rPr>
          <w:strike/>
        </w:rPr>
        <w:t xml:space="preserve"> – </w:t>
      </w:r>
      <w:r w:rsidRPr="000134F8">
        <w:rPr>
          <w:rFonts w:hint="eastAsia"/>
          <w:strike/>
        </w:rPr>
        <w:t>鳥（</w:t>
      </w:r>
      <w:r w:rsidRPr="000134F8">
        <w:rPr>
          <w:strike/>
        </w:rPr>
        <w:t>YOUTH - BIRD</w:t>
      </w:r>
      <w:r w:rsidRPr="000134F8">
        <w:rPr>
          <w:rFonts w:hint="eastAsia"/>
          <w:strike/>
        </w:rPr>
        <w:t>）</w:t>
      </w:r>
      <w:commentRangeEnd w:id="132"/>
      <w:r w:rsidR="00B75198">
        <w:rPr>
          <w:rStyle w:val="a4"/>
          <w:rFonts w:asciiTheme="minorHAnsi" w:eastAsia="ＭＳ 明朝" w:hAnsiTheme="minorHAnsi" w:cstheme="minorBidi"/>
        </w:rPr>
        <w:commentReference w:id="132"/>
      </w:r>
      <w:commentRangeEnd w:id="133"/>
      <w:r w:rsidR="000A0D8A">
        <w:rPr>
          <w:rStyle w:val="a4"/>
          <w:rFonts w:asciiTheme="minorHAnsi" w:eastAsia="ＭＳ 明朝" w:hAnsiTheme="minorHAnsi" w:cstheme="minorBidi"/>
        </w:rPr>
        <w:commentReference w:id="133"/>
      </w:r>
    </w:p>
    <w:p w14:paraId="4EE37933" w14:textId="249C0BEF" w:rsidR="001C0408" w:rsidRPr="000134F8" w:rsidRDefault="001C0408" w:rsidP="001C0408">
      <w:pPr>
        <w:ind w:firstLine="210"/>
        <w:rPr>
          <w:strike/>
        </w:rPr>
      </w:pPr>
      <w:r w:rsidRPr="000134F8">
        <w:rPr>
          <w:rFonts w:hint="eastAsia"/>
          <w:strike/>
        </w:rPr>
        <w:t>【今回作成の採点基準案】</w:t>
      </w:r>
    </w:p>
    <w:p w14:paraId="11828806" w14:textId="2218EA66" w:rsidR="00AA3655" w:rsidRPr="000134F8" w:rsidRDefault="00AA3655" w:rsidP="001C0408">
      <w:pPr>
        <w:ind w:firstLine="210"/>
        <w:rPr>
          <w:strike/>
        </w:rPr>
      </w:pPr>
      <w:r w:rsidRPr="000134F8">
        <w:rPr>
          <w:rFonts w:hint="eastAsia"/>
          <w:strike/>
        </w:rPr>
        <w:t>（飛び立つ</w:t>
      </w:r>
      <w:r w:rsidRPr="000134F8">
        <w:rPr>
          <w:strike/>
        </w:rPr>
        <w:t>/</w:t>
      </w:r>
      <w:r w:rsidRPr="000134F8">
        <w:rPr>
          <w:rFonts w:hint="eastAsia"/>
          <w:strike/>
        </w:rPr>
        <w:t>羽ばたくに言及されている）</w:t>
      </w:r>
    </w:p>
    <w:p w14:paraId="3561621F" w14:textId="02D1D751" w:rsidR="006E7C6E" w:rsidRPr="000134F8" w:rsidRDefault="006E7C6E" w:rsidP="001C0408">
      <w:pPr>
        <w:ind w:firstLine="210"/>
        <w:rPr>
          <w:strike/>
        </w:rPr>
      </w:pPr>
      <w:r w:rsidRPr="000134F8">
        <w:rPr>
          <w:strike/>
        </w:rPr>
        <w:t xml:space="preserve">2pts = </w:t>
      </w:r>
      <w:r w:rsidRPr="000134F8">
        <w:rPr>
          <w:strike/>
        </w:rPr>
        <w:t>巣</w:t>
      </w:r>
      <w:r w:rsidRPr="000134F8">
        <w:rPr>
          <w:strike/>
        </w:rPr>
        <w:t>/</w:t>
      </w:r>
      <w:r w:rsidRPr="000134F8">
        <w:rPr>
          <w:strike/>
        </w:rPr>
        <w:t>家から飛び立つ</w:t>
      </w:r>
      <w:r w:rsidR="00AA3655" w:rsidRPr="000134F8">
        <w:rPr>
          <w:strike/>
        </w:rPr>
        <w:t>/</w:t>
      </w:r>
      <w:r w:rsidR="00AA3655" w:rsidRPr="000134F8">
        <w:rPr>
          <w:rFonts w:hint="eastAsia"/>
          <w:strike/>
        </w:rPr>
        <w:t>羽ばたく</w:t>
      </w:r>
      <w:r w:rsidR="004E4719" w:rsidRPr="000134F8">
        <w:rPr>
          <w:strike/>
        </w:rPr>
        <w:t>/</w:t>
      </w:r>
      <w:r w:rsidR="004E4719" w:rsidRPr="000134F8">
        <w:rPr>
          <w:rFonts w:hint="eastAsia"/>
          <w:strike/>
        </w:rPr>
        <w:t>巣立つ</w:t>
      </w:r>
      <w:r w:rsidR="004E4719" w:rsidRPr="000134F8">
        <w:rPr>
          <w:strike/>
        </w:rPr>
        <w:t>/</w:t>
      </w:r>
      <w:r w:rsidR="00AA3655" w:rsidRPr="000134F8">
        <w:rPr>
          <w:strike/>
        </w:rPr>
        <w:t xml:space="preserve">, </w:t>
      </w:r>
      <w:r w:rsidR="004E4719" w:rsidRPr="000134F8">
        <w:rPr>
          <w:rFonts w:hint="eastAsia"/>
          <w:strike/>
        </w:rPr>
        <w:t>飛び回る</w:t>
      </w:r>
      <w:r w:rsidR="00400CA7" w:rsidRPr="000134F8">
        <w:rPr>
          <w:strike/>
        </w:rPr>
        <w:t xml:space="preserve">, </w:t>
      </w:r>
      <w:r w:rsidR="00400CA7" w:rsidRPr="000134F8">
        <w:rPr>
          <w:rFonts w:hint="eastAsia"/>
          <w:strike/>
        </w:rPr>
        <w:t>飛躍する</w:t>
      </w:r>
    </w:p>
    <w:p w14:paraId="1B9F5889" w14:textId="7D823AFF" w:rsidR="006E7C6E" w:rsidRPr="000134F8" w:rsidRDefault="006E7C6E" w:rsidP="001C0408">
      <w:pPr>
        <w:ind w:firstLine="210"/>
        <w:rPr>
          <w:strike/>
        </w:rPr>
      </w:pPr>
      <w:r w:rsidRPr="000134F8">
        <w:rPr>
          <w:strike/>
        </w:rPr>
        <w:t xml:space="preserve">1pt = </w:t>
      </w:r>
      <w:r w:rsidRPr="000134F8">
        <w:rPr>
          <w:strike/>
        </w:rPr>
        <w:t>どちらも足がある</w:t>
      </w:r>
      <w:r w:rsidR="00427A65" w:rsidRPr="000134F8">
        <w:rPr>
          <w:strike/>
        </w:rPr>
        <w:t xml:space="preserve">, </w:t>
      </w:r>
      <w:r w:rsidR="00427A65" w:rsidRPr="000134F8">
        <w:rPr>
          <w:rFonts w:hint="eastAsia"/>
          <w:strike/>
        </w:rPr>
        <w:t>勢いがある</w:t>
      </w:r>
      <w:r w:rsidR="00427A65" w:rsidRPr="000134F8">
        <w:rPr>
          <w:strike/>
        </w:rPr>
        <w:t xml:space="preserve">, </w:t>
      </w:r>
      <w:r w:rsidR="00427A65" w:rsidRPr="000134F8">
        <w:rPr>
          <w:rFonts w:hint="eastAsia"/>
          <w:strike/>
        </w:rPr>
        <w:t>自由だ</w:t>
      </w:r>
      <w:r w:rsidR="00427A65" w:rsidRPr="000134F8">
        <w:rPr>
          <w:strike/>
        </w:rPr>
        <w:t xml:space="preserve">, </w:t>
      </w:r>
      <w:r w:rsidR="00427A65" w:rsidRPr="000134F8">
        <w:rPr>
          <w:rFonts w:hint="eastAsia"/>
          <w:strike/>
        </w:rPr>
        <w:t>元気だ</w:t>
      </w:r>
      <w:r w:rsidR="00427A65" w:rsidRPr="000134F8">
        <w:rPr>
          <w:strike/>
        </w:rPr>
        <w:t xml:space="preserve">, </w:t>
      </w:r>
      <w:r w:rsidR="00427A65" w:rsidRPr="000134F8">
        <w:rPr>
          <w:rFonts w:hint="eastAsia"/>
          <w:strike/>
        </w:rPr>
        <w:t>動き回る</w:t>
      </w:r>
      <w:r w:rsidR="00427A65" w:rsidRPr="000134F8">
        <w:rPr>
          <w:strike/>
        </w:rPr>
        <w:t xml:space="preserve">, </w:t>
      </w:r>
      <w:r w:rsidR="00427A65" w:rsidRPr="000134F8">
        <w:rPr>
          <w:rFonts w:hint="eastAsia"/>
          <w:strike/>
        </w:rPr>
        <w:t>よく喋る</w:t>
      </w:r>
      <w:r w:rsidR="00427A65" w:rsidRPr="000134F8">
        <w:rPr>
          <w:strike/>
        </w:rPr>
        <w:t xml:space="preserve">, </w:t>
      </w:r>
      <w:r w:rsidR="00427A65" w:rsidRPr="000134F8">
        <w:rPr>
          <w:rFonts w:hint="eastAsia"/>
          <w:strike/>
        </w:rPr>
        <w:t>落ち着きがない</w:t>
      </w:r>
      <w:r w:rsidR="00427A65" w:rsidRPr="000134F8">
        <w:rPr>
          <w:strike/>
        </w:rPr>
        <w:t xml:space="preserve">, </w:t>
      </w:r>
      <w:r w:rsidR="00427A65" w:rsidRPr="000134F8">
        <w:rPr>
          <w:rFonts w:hint="eastAsia"/>
          <w:strike/>
        </w:rPr>
        <w:t>上昇志向だ</w:t>
      </w:r>
      <w:r w:rsidR="00427A65" w:rsidRPr="000134F8">
        <w:rPr>
          <w:strike/>
        </w:rPr>
        <w:t xml:space="preserve">, </w:t>
      </w:r>
      <w:r w:rsidR="00427A65" w:rsidRPr="000134F8">
        <w:rPr>
          <w:rFonts w:hint="eastAsia"/>
          <w:strike/>
        </w:rPr>
        <w:t>成長途上だ</w:t>
      </w:r>
      <w:r w:rsidR="00427A65" w:rsidRPr="000134F8">
        <w:rPr>
          <w:strike/>
        </w:rPr>
        <w:t xml:space="preserve">, </w:t>
      </w:r>
      <w:r w:rsidR="00427A65" w:rsidRPr="000134F8">
        <w:rPr>
          <w:rFonts w:hint="eastAsia"/>
          <w:strike/>
        </w:rPr>
        <w:t>せわしない</w:t>
      </w:r>
      <w:r w:rsidR="00427A65" w:rsidRPr="000134F8">
        <w:rPr>
          <w:strike/>
        </w:rPr>
        <w:t xml:space="preserve">, </w:t>
      </w:r>
      <w:r w:rsidR="00427A65" w:rsidRPr="000134F8">
        <w:rPr>
          <w:rFonts w:hint="eastAsia"/>
          <w:strike/>
        </w:rPr>
        <w:t>うるさい</w:t>
      </w:r>
      <w:r w:rsidR="00427A65" w:rsidRPr="000134F8">
        <w:rPr>
          <w:strike/>
        </w:rPr>
        <w:t xml:space="preserve">, </w:t>
      </w:r>
      <w:r w:rsidR="00427A65" w:rsidRPr="000134F8">
        <w:rPr>
          <w:rFonts w:hint="eastAsia"/>
          <w:strike/>
        </w:rPr>
        <w:t>軽やかだ</w:t>
      </w:r>
      <w:r w:rsidR="00267290" w:rsidRPr="000134F8">
        <w:rPr>
          <w:strike/>
        </w:rPr>
        <w:t xml:space="preserve">, </w:t>
      </w:r>
      <w:r w:rsidR="00267290" w:rsidRPr="000134F8">
        <w:rPr>
          <w:rFonts w:hint="eastAsia"/>
          <w:strike/>
        </w:rPr>
        <w:t>繊細だ</w:t>
      </w:r>
    </w:p>
    <w:p w14:paraId="07AD6B0E" w14:textId="77777777" w:rsidR="001C0408" w:rsidRPr="000134F8" w:rsidRDefault="001C0408" w:rsidP="001C0408">
      <w:pPr>
        <w:ind w:firstLine="210"/>
        <w:rPr>
          <w:strike/>
        </w:rPr>
      </w:pPr>
    </w:p>
    <w:p w14:paraId="772A6F33" w14:textId="4ECEF53D" w:rsidR="001C0408" w:rsidRPr="000134F8" w:rsidRDefault="001C0408" w:rsidP="001C0408">
      <w:pPr>
        <w:ind w:firstLine="210"/>
        <w:rPr>
          <w:strike/>
        </w:rPr>
      </w:pPr>
      <w:r w:rsidRPr="000134F8">
        <w:rPr>
          <w:rFonts w:hint="eastAsia"/>
          <w:strike/>
        </w:rPr>
        <w:t>【元論文の採点基準の邦訳</w:t>
      </w:r>
      <w:r w:rsidR="00647EC0" w:rsidRPr="000134F8">
        <w:rPr>
          <w:rFonts w:hint="eastAsia"/>
          <w:strike/>
        </w:rPr>
        <w:t>・</w:t>
      </w:r>
      <w:r w:rsidRPr="000134F8">
        <w:rPr>
          <w:rFonts w:hint="eastAsia"/>
          <w:strike/>
        </w:rPr>
        <w:t>元論文の採点基準】</w:t>
      </w:r>
    </w:p>
    <w:p w14:paraId="01810D2F" w14:textId="447F76FE" w:rsidR="001C0408" w:rsidRPr="000134F8" w:rsidRDefault="00647EC0" w:rsidP="001C0408">
      <w:pPr>
        <w:ind w:firstLine="210"/>
        <w:rPr>
          <w:strike/>
        </w:rPr>
      </w:pPr>
      <w:r w:rsidRPr="000134F8">
        <w:rPr>
          <w:rFonts w:hint="eastAsia"/>
          <w:strike/>
        </w:rPr>
        <w:t>（なし）</w:t>
      </w:r>
    </w:p>
    <w:sectPr w:rsidR="001C0408" w:rsidRPr="000134F8" w:rsidSect="00302EE7">
      <w:pgSz w:w="11900" w:h="16840"/>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ka Ryunosuke" w:date="2023-02-13T22:16:00Z" w:initials="OR">
    <w:p w14:paraId="500350E4" w14:textId="77777777" w:rsidR="00DE5D9C" w:rsidRDefault="00DE5D9C" w:rsidP="00F77B38">
      <w:pPr>
        <w:ind w:firstLine="180"/>
        <w:jc w:val="left"/>
      </w:pPr>
      <w:r>
        <w:rPr>
          <w:rStyle w:val="a4"/>
        </w:rPr>
        <w:annotationRef/>
      </w:r>
      <w:r>
        <w:t>2023/2/13</w:t>
      </w:r>
    </w:p>
    <w:p w14:paraId="0406E547" w14:textId="77777777" w:rsidR="00DE5D9C" w:rsidRDefault="00DE5D9C" w:rsidP="00F77B38">
      <w:pPr>
        <w:ind w:firstLine="210"/>
        <w:jc w:val="left"/>
      </w:pPr>
      <w:r>
        <w:t>v5</w:t>
      </w:r>
      <w:r>
        <w:t>との差分は、一部の項目について、</w:t>
      </w:r>
      <w:r>
        <w:t>2/7</w:t>
      </w:r>
      <w:r>
        <w:t>の採点を通して軽微な修正を加えた点</w:t>
      </w:r>
    </w:p>
  </w:comment>
  <w:comment w:id="3" w:author="Oka Ryunosuke" w:date="2023-02-15T22:57:00Z" w:initials="OR">
    <w:p w14:paraId="3FEE2D7E" w14:textId="77777777" w:rsidR="00420C01" w:rsidRDefault="00420C01" w:rsidP="00105889">
      <w:pPr>
        <w:ind w:firstLine="180"/>
        <w:jc w:val="left"/>
      </w:pPr>
      <w:r>
        <w:rPr>
          <w:rStyle w:val="a4"/>
        </w:rPr>
        <w:annotationRef/>
      </w:r>
      <w:r>
        <w:t>過度に一般化された回答は</w:t>
      </w:r>
      <w:r>
        <w:t>0</w:t>
      </w:r>
      <w:r>
        <w:t>点とする（</w:t>
      </w:r>
      <w:r>
        <w:t>v5.1; 2023/2/7</w:t>
      </w:r>
      <w:r>
        <w:t>）</w:t>
      </w:r>
    </w:p>
  </w:comment>
  <w:comment w:id="10" w:author="Oka Ryunosuke" w:date="2023-02-13T22:23:00Z" w:initials="OR">
    <w:p w14:paraId="24B16A84" w14:textId="242BE8F2" w:rsidR="002B4FFA" w:rsidRDefault="002B4FFA" w:rsidP="00C13CCF">
      <w:pPr>
        <w:ind w:firstLine="180"/>
        <w:jc w:val="left"/>
      </w:pPr>
      <w:r>
        <w:rPr>
          <w:rStyle w:val="a4"/>
        </w:rPr>
        <w:annotationRef/>
      </w:r>
      <w:r>
        <w:t>個人の経験については</w:t>
      </w:r>
      <w:r>
        <w:t>0</w:t>
      </w:r>
      <w:r>
        <w:t>点（</w:t>
      </w:r>
      <w:r>
        <w:t>2023/2/7</w:t>
      </w:r>
      <w:r>
        <w:t>）</w:t>
      </w:r>
    </w:p>
  </w:comment>
  <w:comment w:id="21" w:author="Oka Ryunosuke" w:date="2023-02-13T22:20:00Z" w:initials="OR">
    <w:p w14:paraId="22B3B79D" w14:textId="7960A46A" w:rsidR="005A5B0B" w:rsidRDefault="005A5B0B" w:rsidP="00C91718">
      <w:pPr>
        <w:ind w:firstLine="180"/>
        <w:jc w:val="left"/>
      </w:pPr>
      <w:r>
        <w:rPr>
          <w:rStyle w:val="a4"/>
        </w:rPr>
        <w:annotationRef/>
      </w:r>
      <w:r>
        <w:t>2023/2/7</w:t>
      </w:r>
      <w:r>
        <w:t>の楠見先生との採点を踏まえて追加</w:t>
      </w:r>
    </w:p>
  </w:comment>
  <w:comment w:id="26" w:author="Oka Ryunosuke" w:date="2023-01-24T22:35:00Z" w:initials="OR">
    <w:p w14:paraId="3F324530" w14:textId="6710AAC9" w:rsidR="00CC1D46" w:rsidRDefault="00CC1D46" w:rsidP="00066AA6">
      <w:pPr>
        <w:ind w:firstLine="180"/>
        <w:jc w:val="left"/>
      </w:pPr>
      <w:r>
        <w:rPr>
          <w:rStyle w:val="a4"/>
        </w:rPr>
        <w:annotationRef/>
      </w:r>
      <w:r>
        <w:t>楠見先生：簡単すぎないか</w:t>
      </w:r>
    </w:p>
    <w:p w14:paraId="06952473" w14:textId="77777777" w:rsidR="00CC1D46" w:rsidRDefault="00CC1D46" w:rsidP="00066AA6">
      <w:pPr>
        <w:ind w:firstLine="210"/>
        <w:jc w:val="left"/>
      </w:pPr>
      <w:r>
        <w:t>→</w:t>
      </w:r>
      <w:r>
        <w:t>項目として残したいと考えています。理由として、事例がどちらも具体的でこの課題でやるべき内容が明確なことと、練習問題を用意しない課題であるという性質を考慮した時に、これが練習として機能してくれると良いと考えるからです。</w:t>
      </w:r>
    </w:p>
    <w:p w14:paraId="22A3F35F" w14:textId="77777777" w:rsidR="00CC1D46" w:rsidRDefault="00CC1D46" w:rsidP="00066AA6">
      <w:pPr>
        <w:ind w:firstLine="210"/>
        <w:jc w:val="left"/>
      </w:pPr>
    </w:p>
    <w:p w14:paraId="4EC91EDC" w14:textId="77777777" w:rsidR="00CC1D46" w:rsidRDefault="00CC1D46" w:rsidP="00066AA6">
      <w:pPr>
        <w:ind w:firstLine="210"/>
        <w:jc w:val="left"/>
      </w:pPr>
      <w:r>
        <w:t>なお、</w:t>
      </w:r>
      <w:r>
        <w:t>WAIS</w:t>
      </w:r>
      <w:r>
        <w:t>の一問目も「げた</w:t>
      </w:r>
      <w:r>
        <w:t>-</w:t>
      </w:r>
      <w:r>
        <w:t>靴」でわかりやすいので、そういう意味でも導入問題としての機能は重要と考えました。</w:t>
      </w:r>
    </w:p>
  </w:comment>
  <w:comment w:id="27" w:author="1" w:date="2023-01-27T05:59:00Z" w:initials="1">
    <w:p w14:paraId="5007CE5C" w14:textId="77777777" w:rsidR="005974AD" w:rsidRDefault="005974AD" w:rsidP="00E93BA8">
      <w:pPr>
        <w:pStyle w:val="a5"/>
        <w:ind w:firstLineChars="0" w:firstLine="0"/>
      </w:pPr>
      <w:r>
        <w:rPr>
          <w:rStyle w:val="a4"/>
        </w:rPr>
        <w:annotationRef/>
      </w:r>
      <w:r>
        <w:t>了解しました。</w:t>
      </w:r>
    </w:p>
  </w:comment>
  <w:comment w:id="28" w:author="Oka Ryunosuke" w:date="2023-02-13T22:29:00Z" w:initials="OR">
    <w:p w14:paraId="60B7E50B" w14:textId="77777777" w:rsidR="001B772C" w:rsidRDefault="001B772C" w:rsidP="00733007">
      <w:pPr>
        <w:ind w:firstLine="180"/>
        <w:jc w:val="left"/>
      </w:pPr>
      <w:r>
        <w:rPr>
          <w:rStyle w:val="a4"/>
        </w:rPr>
        <w:annotationRef/>
      </w:r>
      <w:r>
        <w:t>楠見先生との採点時に追加（</w:t>
      </w:r>
      <w:r>
        <w:t>2023/2/7</w:t>
      </w:r>
      <w:r>
        <w:t>）</w:t>
      </w:r>
    </w:p>
  </w:comment>
  <w:comment w:id="30" w:author="Oka Ryunosuke" w:date="2023-02-13T22:27:00Z" w:initials="OR">
    <w:p w14:paraId="2ECB740B" w14:textId="15873D61" w:rsidR="001B772C" w:rsidRDefault="001B772C" w:rsidP="00D05295">
      <w:pPr>
        <w:ind w:firstLine="180"/>
        <w:jc w:val="left"/>
      </w:pPr>
      <w:r>
        <w:rPr>
          <w:rStyle w:val="a4"/>
        </w:rPr>
        <w:annotationRef/>
      </w:r>
      <w:r>
        <w:t>楠見先生との採点時に追加（</w:t>
      </w:r>
      <w:r>
        <w:t>2023/2/7</w:t>
      </w:r>
      <w:r>
        <w:t>）</w:t>
      </w:r>
    </w:p>
  </w:comment>
  <w:comment w:id="32" w:author="Oka Ryunosuke" w:date="2023-02-18T15:27:00Z" w:initials="OR">
    <w:p w14:paraId="1B400F7C" w14:textId="77777777" w:rsidR="00034D24" w:rsidRDefault="00034D24" w:rsidP="00BC77A8">
      <w:pPr>
        <w:ind w:firstLine="180"/>
        <w:jc w:val="left"/>
      </w:pPr>
      <w:r>
        <w:rPr>
          <w:rStyle w:val="a4"/>
        </w:rPr>
        <w:annotationRef/>
      </w:r>
      <w:r>
        <w:t>2023/2/18</w:t>
      </w:r>
      <w:r>
        <w:t>の最終確認時にシートについて言及されていないを明記</w:t>
      </w:r>
    </w:p>
  </w:comment>
  <w:comment w:id="38" w:author="Oka Ryunosuke" w:date="2023-02-18T15:32:00Z" w:initials="OR">
    <w:p w14:paraId="77F3F7FC" w14:textId="77777777" w:rsidR="00D47911" w:rsidRDefault="00D47911" w:rsidP="00895DF9">
      <w:pPr>
        <w:ind w:firstLine="180"/>
        <w:jc w:val="left"/>
      </w:pPr>
      <w:r>
        <w:rPr>
          <w:rStyle w:val="a4"/>
        </w:rPr>
        <w:annotationRef/>
      </w:r>
      <w:r>
        <w:t>2023/2/18</w:t>
      </w:r>
      <w:r>
        <w:t>の最終採点時に追加した</w:t>
      </w:r>
    </w:p>
  </w:comment>
  <w:comment w:id="41" w:author="Oka Ryunosuke" w:date="2023-01-24T22:37:00Z" w:initials="OR">
    <w:p w14:paraId="6EE29AE0" w14:textId="5DEC2DE2" w:rsidR="007A09C1" w:rsidRDefault="0018064D" w:rsidP="00352E26">
      <w:pPr>
        <w:ind w:firstLine="180"/>
        <w:jc w:val="left"/>
      </w:pPr>
      <w:r>
        <w:rPr>
          <w:rStyle w:val="a4"/>
        </w:rPr>
        <w:annotationRef/>
      </w:r>
      <w:r w:rsidR="007A09C1">
        <w:t>楠見先生：道ー川は交通手段か否かという明確な採点基準があるため良い（項目として採用します）</w:t>
      </w:r>
    </w:p>
  </w:comment>
  <w:comment w:id="42" w:author="1" w:date="2023-01-27T06:04:00Z" w:initials="1">
    <w:p w14:paraId="4D052E86" w14:textId="77777777" w:rsidR="005974AD" w:rsidRDefault="005974AD" w:rsidP="00CD6B22">
      <w:pPr>
        <w:pStyle w:val="a5"/>
        <w:ind w:firstLineChars="0" w:firstLine="0"/>
      </w:pPr>
      <w:r>
        <w:rPr>
          <w:rStyle w:val="a4"/>
        </w:rPr>
        <w:annotationRef/>
      </w:r>
      <w:r>
        <w:t>了解しました。</w:t>
      </w:r>
    </w:p>
  </w:comment>
  <w:comment w:id="43" w:author="岡隆之介" w:date="2023-02-19T14:09:00Z" w:initials="岡隆之介">
    <w:p w14:paraId="64391F52" w14:textId="77777777" w:rsidR="00AB28FB" w:rsidRDefault="00AB28FB" w:rsidP="00554149">
      <w:pPr>
        <w:ind w:firstLine="180"/>
        <w:jc w:val="left"/>
      </w:pPr>
      <w:r>
        <w:rPr>
          <w:rStyle w:val="a4"/>
        </w:rPr>
        <w:annotationRef/>
      </w:r>
      <w:r>
        <w:t>2023/2/18</w:t>
      </w:r>
      <w:r>
        <w:t>の最終採点時に追加した</w:t>
      </w:r>
    </w:p>
  </w:comment>
  <w:comment w:id="46" w:author="Oka Ryunosuke" w:date="2023-01-15T22:06:00Z" w:initials="OR">
    <w:p w14:paraId="17B0700A" w14:textId="258A2941" w:rsidR="004948D7" w:rsidRDefault="004948D7" w:rsidP="004948D7">
      <w:pPr>
        <w:ind w:firstLine="180"/>
        <w:jc w:val="left"/>
      </w:pPr>
      <w:r>
        <w:rPr>
          <w:rStyle w:val="a4"/>
        </w:rPr>
        <w:annotationRef/>
      </w:r>
      <w:r>
        <w:t>楠見先生：溺れることがあるは</w:t>
      </w:r>
      <w:r>
        <w:t>2</w:t>
      </w:r>
      <w:r>
        <w:t>点にするか悩んでいます。</w:t>
      </w:r>
    </w:p>
  </w:comment>
  <w:comment w:id="47" w:author="1" w:date="2023-01-24T04:45:00Z" w:initials="1">
    <w:p w14:paraId="66C6FB03" w14:textId="77777777" w:rsidR="004948D7" w:rsidRDefault="004948D7" w:rsidP="004948D7">
      <w:pPr>
        <w:pStyle w:val="a5"/>
        <w:ind w:firstLineChars="0" w:firstLine="0"/>
      </w:pPr>
      <w:r>
        <w:rPr>
          <w:rStyle w:val="a4"/>
        </w:rPr>
        <w:annotationRef/>
      </w:r>
      <w:r>
        <w:t>2</w:t>
      </w:r>
      <w:r>
        <w:t>点にする</w:t>
      </w:r>
    </w:p>
  </w:comment>
  <w:comment w:id="48" w:author="Oka Ryunosuke" w:date="2023-01-26T00:24:00Z" w:initials="OR">
    <w:p w14:paraId="780307F3" w14:textId="77777777" w:rsidR="002608C0" w:rsidRDefault="00E53190" w:rsidP="00247D58">
      <w:pPr>
        <w:ind w:firstLine="180"/>
        <w:jc w:val="left"/>
      </w:pPr>
      <w:r>
        <w:rPr>
          <w:rStyle w:val="a4"/>
        </w:rPr>
        <w:annotationRef/>
      </w:r>
      <w:r w:rsidR="002608C0">
        <w:t>楠見先生：ご助言ありがとうございます。修正しました。</w:t>
      </w:r>
    </w:p>
  </w:comment>
  <w:comment w:id="49" w:author="1" w:date="2023-01-27T06:04:00Z" w:initials="1">
    <w:p w14:paraId="4DE8575D" w14:textId="77777777" w:rsidR="005974AD" w:rsidRDefault="005974AD" w:rsidP="00FB71B0">
      <w:pPr>
        <w:pStyle w:val="a5"/>
        <w:ind w:firstLineChars="0" w:firstLine="0"/>
      </w:pPr>
      <w:r>
        <w:rPr>
          <w:rStyle w:val="a4"/>
        </w:rPr>
        <w:annotationRef/>
      </w:r>
      <w:r>
        <w:t>了解しました。</w:t>
      </w:r>
    </w:p>
  </w:comment>
  <w:comment w:id="50" w:author="Oka Ryunosuke" w:date="2023-01-15T21:57:00Z" w:initials="OR">
    <w:p w14:paraId="256A3A15" w14:textId="402FC12D" w:rsidR="00756A11" w:rsidRDefault="00756A11" w:rsidP="00756A11">
      <w:pPr>
        <w:ind w:firstLine="180"/>
        <w:jc w:val="left"/>
      </w:pPr>
      <w:r>
        <w:rPr>
          <w:rStyle w:val="a4"/>
        </w:rPr>
        <w:annotationRef/>
      </w:r>
      <w:r>
        <w:t>楠見先生：依存性があるは</w:t>
      </w:r>
      <w:r>
        <w:t>2</w:t>
      </w:r>
      <w:r>
        <w:t>点にするか悩んでいます。</w:t>
      </w:r>
    </w:p>
  </w:comment>
  <w:comment w:id="51" w:author="1" w:date="2023-01-24T04:45:00Z" w:initials="1">
    <w:p w14:paraId="7742F91D" w14:textId="77777777" w:rsidR="00756A11" w:rsidRDefault="00756A11" w:rsidP="00756A11">
      <w:pPr>
        <w:pStyle w:val="a5"/>
        <w:ind w:firstLineChars="0" w:firstLine="0"/>
      </w:pPr>
      <w:r>
        <w:rPr>
          <w:rStyle w:val="a4"/>
        </w:rPr>
        <w:annotationRef/>
      </w:r>
      <w:r>
        <w:t>2</w:t>
      </w:r>
      <w:r>
        <w:t>点にする</w:t>
      </w:r>
    </w:p>
  </w:comment>
  <w:comment w:id="52" w:author="Oka Ryunosuke" w:date="2023-01-26T00:34:00Z" w:initials="OR">
    <w:p w14:paraId="70522858" w14:textId="77777777" w:rsidR="00BB258C" w:rsidRDefault="00BB258C" w:rsidP="00C736A8">
      <w:pPr>
        <w:ind w:firstLine="180"/>
        <w:jc w:val="left"/>
      </w:pPr>
      <w:r>
        <w:rPr>
          <w:rStyle w:val="a4"/>
        </w:rPr>
        <w:annotationRef/>
      </w:r>
      <w:r>
        <w:t>楠見先生：ご助言ありがとうございます。修正しました。</w:t>
      </w:r>
    </w:p>
  </w:comment>
  <w:comment w:id="53" w:author="1" w:date="2023-01-27T06:04:00Z" w:initials="1">
    <w:p w14:paraId="06327F05" w14:textId="77777777" w:rsidR="005974AD" w:rsidRDefault="005974AD" w:rsidP="004C3E4F">
      <w:pPr>
        <w:pStyle w:val="a5"/>
        <w:ind w:firstLineChars="0" w:firstLine="0"/>
      </w:pPr>
      <w:r>
        <w:rPr>
          <w:rStyle w:val="a4"/>
        </w:rPr>
        <w:annotationRef/>
      </w:r>
      <w:r>
        <w:t>OK</w:t>
      </w:r>
    </w:p>
  </w:comment>
  <w:comment w:id="54" w:author="岡隆之介" w:date="2023-02-19T15:00:00Z" w:initials="岡隆之介">
    <w:p w14:paraId="7125585C" w14:textId="77777777" w:rsidR="00966C9B" w:rsidRDefault="00966C9B" w:rsidP="00AE0AF5">
      <w:pPr>
        <w:ind w:firstLine="180"/>
        <w:jc w:val="left"/>
      </w:pPr>
      <w:r>
        <w:rPr>
          <w:rStyle w:val="a4"/>
        </w:rPr>
        <w:annotationRef/>
      </w:r>
      <w:r>
        <w:t>2023/2/18</w:t>
      </w:r>
      <w:r>
        <w:t>の最終採点時に追加した</w:t>
      </w:r>
    </w:p>
  </w:comment>
  <w:comment w:id="57" w:author="Oka Ryunosuke" w:date="2023-01-16T02:48:00Z" w:initials="OR">
    <w:p w14:paraId="4513D8E8" w14:textId="11E29C3E" w:rsidR="00427A83" w:rsidRDefault="00427A83" w:rsidP="003D35B9">
      <w:pPr>
        <w:ind w:firstLine="180"/>
        <w:jc w:val="left"/>
      </w:pPr>
      <w:r>
        <w:rPr>
          <w:rStyle w:val="a4"/>
        </w:rPr>
        <w:annotationRef/>
      </w:r>
      <w:r>
        <w:t>楠見先生</w:t>
      </w:r>
      <w:r>
        <w:t>: 2</w:t>
      </w:r>
      <w:r>
        <w:t>点か悩んでます</w:t>
      </w:r>
    </w:p>
  </w:comment>
  <w:comment w:id="58" w:author="1" w:date="2023-01-24T04:50:00Z" w:initials="1">
    <w:p w14:paraId="559C7AA7" w14:textId="77777777" w:rsidR="008E3B45" w:rsidRDefault="008E3B45" w:rsidP="00BD5EA3">
      <w:pPr>
        <w:pStyle w:val="a5"/>
        <w:ind w:firstLineChars="0" w:firstLine="0"/>
      </w:pPr>
      <w:r>
        <w:rPr>
          <w:rStyle w:val="a4"/>
        </w:rPr>
        <w:annotationRef/>
      </w:r>
      <w:r>
        <w:t>そのまま</w:t>
      </w:r>
    </w:p>
  </w:comment>
  <w:comment w:id="59" w:author="Oka Ryunosuke" w:date="2023-01-26T00:34:00Z" w:initials="OR">
    <w:p w14:paraId="754D9CD8" w14:textId="77777777" w:rsidR="00A43C59" w:rsidRDefault="00C078AD" w:rsidP="005022BB">
      <w:pPr>
        <w:ind w:firstLine="180"/>
        <w:jc w:val="left"/>
      </w:pPr>
      <w:r>
        <w:rPr>
          <w:rStyle w:val="a4"/>
        </w:rPr>
        <w:annotationRef/>
      </w:r>
      <w:r w:rsidR="00A43C59">
        <w:t>楠見先生：</w:t>
      </w:r>
      <w:r w:rsidR="00A43C59">
        <w:t>1</w:t>
      </w:r>
      <w:r w:rsidR="00A43C59">
        <w:t>点のまま行きます。</w:t>
      </w:r>
    </w:p>
  </w:comment>
  <w:comment w:id="60" w:author="1" w:date="2023-01-27T06:05:00Z" w:initials="1">
    <w:p w14:paraId="552FD59D" w14:textId="77777777" w:rsidR="005974AD" w:rsidRDefault="005974AD" w:rsidP="00E333E8">
      <w:pPr>
        <w:pStyle w:val="a5"/>
        <w:ind w:firstLineChars="0" w:firstLine="0"/>
      </w:pPr>
      <w:r>
        <w:rPr>
          <w:rStyle w:val="a4"/>
        </w:rPr>
        <w:annotationRef/>
      </w:r>
      <w:r>
        <w:t>OK</w:t>
      </w:r>
    </w:p>
  </w:comment>
  <w:comment w:id="61" w:author="Oka Ryunosuke" w:date="2023-01-15T22:25:00Z" w:initials="OR">
    <w:p w14:paraId="6C67174E" w14:textId="7503157B" w:rsidR="00894264" w:rsidRDefault="00894264" w:rsidP="001C1051">
      <w:pPr>
        <w:ind w:firstLine="180"/>
        <w:jc w:val="left"/>
      </w:pPr>
      <w:r>
        <w:rPr>
          <w:rStyle w:val="a4"/>
        </w:rPr>
        <w:annotationRef/>
      </w:r>
      <w:r>
        <w:t>楠見先生</w:t>
      </w:r>
      <w:r>
        <w:t>: 0</w:t>
      </w:r>
      <w:r>
        <w:t>点かどうかで悩んでいます。</w:t>
      </w:r>
    </w:p>
  </w:comment>
  <w:comment w:id="62" w:author="1" w:date="2023-01-24T04:50:00Z" w:initials="1">
    <w:p w14:paraId="54FFCD7F" w14:textId="77777777" w:rsidR="008E3B45" w:rsidRDefault="008E3B45" w:rsidP="007D5BB6">
      <w:pPr>
        <w:pStyle w:val="a5"/>
        <w:ind w:firstLineChars="0" w:firstLine="0"/>
      </w:pPr>
      <w:r>
        <w:rPr>
          <w:rStyle w:val="a4"/>
        </w:rPr>
        <w:annotationRef/>
      </w:r>
      <w:r>
        <w:t>そのまま</w:t>
      </w:r>
    </w:p>
  </w:comment>
  <w:comment w:id="63" w:author="Oka Ryunosuke" w:date="2023-01-26T00:36:00Z" w:initials="OR">
    <w:p w14:paraId="5DB32596" w14:textId="77777777" w:rsidR="00A43C59" w:rsidRDefault="007E3E1C" w:rsidP="0014167D">
      <w:pPr>
        <w:ind w:firstLine="180"/>
        <w:jc w:val="left"/>
      </w:pPr>
      <w:r>
        <w:rPr>
          <w:rStyle w:val="a4"/>
        </w:rPr>
        <w:annotationRef/>
      </w:r>
      <w:r w:rsidR="00A43C59">
        <w:t>楠見先生：ありがとうございます。</w:t>
      </w:r>
      <w:r w:rsidR="00A43C59">
        <w:t>1</w:t>
      </w:r>
      <w:r w:rsidR="00A43C59">
        <w:t>点のまま行きます。</w:t>
      </w:r>
    </w:p>
  </w:comment>
  <w:comment w:id="64" w:author="1" w:date="2023-01-27T06:05:00Z" w:initials="1">
    <w:p w14:paraId="1AA50B86" w14:textId="77777777" w:rsidR="005974AD" w:rsidRDefault="005974AD" w:rsidP="00BE3573">
      <w:pPr>
        <w:pStyle w:val="a5"/>
        <w:ind w:firstLineChars="0" w:firstLine="0"/>
      </w:pPr>
      <w:r>
        <w:rPr>
          <w:rStyle w:val="a4"/>
        </w:rPr>
        <w:annotationRef/>
      </w:r>
      <w:r>
        <w:t>OK</w:t>
      </w:r>
    </w:p>
  </w:comment>
  <w:comment w:id="65" w:author="Oka Ryunosuke" w:date="2023-01-29T22:18:00Z" w:initials="OR">
    <w:p w14:paraId="4F609EA8" w14:textId="77777777" w:rsidR="00F27A72" w:rsidRDefault="00F27A72" w:rsidP="00794255">
      <w:pPr>
        <w:ind w:firstLine="180"/>
        <w:jc w:val="left"/>
      </w:pPr>
      <w:r>
        <w:rPr>
          <w:rStyle w:val="a4"/>
        </w:rPr>
        <w:annotationRef/>
      </w:r>
      <w:r>
        <w:t>v5</w:t>
      </w:r>
      <w:r>
        <w:t>で、本項目を削除することとしました（クロンバック</w:t>
      </w:r>
      <w:r>
        <w:t>α</w:t>
      </w:r>
      <w:r>
        <w:t>が改善するため）</w:t>
      </w:r>
    </w:p>
  </w:comment>
  <w:comment w:id="100" w:author="Oka Ryunosuke" w:date="2023-01-25T17:43:00Z" w:initials="OR">
    <w:p w14:paraId="603EC1A7" w14:textId="6E4B0853" w:rsidR="00EB5C13" w:rsidRDefault="00E17BA4" w:rsidP="001B7195">
      <w:pPr>
        <w:ind w:firstLine="180"/>
        <w:jc w:val="left"/>
      </w:pPr>
      <w:r>
        <w:rPr>
          <w:rStyle w:val="a4"/>
        </w:rPr>
        <w:annotationRef/>
      </w:r>
      <w:r w:rsidR="00EB5C13">
        <w:t>楠見先生からのご指摘：これが出にくいのかも、場合によっては差替</w:t>
      </w:r>
      <w:r w:rsidR="00EB5C13">
        <w:cr/>
        <w:t>→</w:t>
      </w:r>
      <w:r w:rsidR="00EB5C13">
        <w:t>会社</w:t>
      </w:r>
      <w:r w:rsidR="00EB5C13">
        <w:t>-</w:t>
      </w:r>
      <w:r w:rsidR="00EB5C13">
        <w:t>木は階層構造（枝分かれ）という特徴を当てるのは難しいが、採点基準が明確で良いと思う（採用）</w:t>
      </w:r>
      <w:r w:rsidR="00EB5C13">
        <w:cr/>
      </w:r>
    </w:p>
  </w:comment>
  <w:comment w:id="101" w:author="1" w:date="2023-01-27T06:06:00Z" w:initials="1">
    <w:p w14:paraId="37388199" w14:textId="77777777" w:rsidR="005974AD" w:rsidRDefault="005974AD" w:rsidP="004B0CDB">
      <w:pPr>
        <w:pStyle w:val="a5"/>
        <w:ind w:firstLineChars="0" w:firstLine="0"/>
      </w:pPr>
      <w:r>
        <w:rPr>
          <w:rStyle w:val="a4"/>
        </w:rPr>
        <w:annotationRef/>
      </w:r>
      <w:r>
        <w:t>了解</w:t>
      </w:r>
    </w:p>
  </w:comment>
  <w:comment w:id="102" w:author="Oka Ryunosuke" w:date="2023-01-25T17:33:00Z" w:initials="OR">
    <w:p w14:paraId="472BDA4F" w14:textId="77777777" w:rsidR="00FD488B" w:rsidRDefault="0081100C" w:rsidP="002123F9">
      <w:pPr>
        <w:ind w:firstLine="180"/>
        <w:jc w:val="left"/>
      </w:pPr>
      <w:r>
        <w:rPr>
          <w:rStyle w:val="a4"/>
        </w:rPr>
        <w:annotationRef/>
      </w:r>
      <w:r w:rsidR="00FD488B">
        <w:t>酒場</w:t>
      </w:r>
      <w:r w:rsidR="00FD488B">
        <w:t>-</w:t>
      </w:r>
      <w:r w:rsidR="00FD488B">
        <w:t>教会は文化的な不一致もあるので除外します。</w:t>
      </w:r>
    </w:p>
  </w:comment>
  <w:comment w:id="103" w:author="1" w:date="2023-01-27T06:06:00Z" w:initials="1">
    <w:p w14:paraId="15676746" w14:textId="77777777" w:rsidR="005974AD" w:rsidRDefault="005974AD" w:rsidP="000C5653">
      <w:pPr>
        <w:pStyle w:val="a5"/>
        <w:ind w:firstLineChars="0" w:firstLine="0"/>
      </w:pPr>
      <w:r>
        <w:rPr>
          <w:rStyle w:val="a4"/>
        </w:rPr>
        <w:annotationRef/>
      </w:r>
      <w:r>
        <w:t>賛成です</w:t>
      </w:r>
    </w:p>
  </w:comment>
  <w:comment w:id="104" w:author="Oka Ryunosuke" w:date="2023-01-29T22:19:00Z" w:initials="OR">
    <w:p w14:paraId="4BAC8EE8" w14:textId="77777777" w:rsidR="003D23F0" w:rsidRDefault="003D23F0" w:rsidP="0082143B">
      <w:pPr>
        <w:ind w:firstLine="180"/>
        <w:jc w:val="left"/>
      </w:pPr>
      <w:r>
        <w:rPr>
          <w:rStyle w:val="a4"/>
        </w:rPr>
        <w:annotationRef/>
      </w:r>
      <w:r>
        <w:t>v5</w:t>
      </w:r>
      <w:r>
        <w:t>で本項目は採用することとしました（クロンバック</w:t>
      </w:r>
      <w:r>
        <w:t>α</w:t>
      </w:r>
      <w:r>
        <w:t>が改善するため）</w:t>
      </w:r>
    </w:p>
  </w:comment>
  <w:comment w:id="105" w:author="Oka Ryunosuke" w:date="2023-01-25T17:36:00Z" w:initials="OR">
    <w:p w14:paraId="01BD591C" w14:textId="424AE42F" w:rsidR="00A21C91" w:rsidRDefault="00BD1947" w:rsidP="00C8006F">
      <w:pPr>
        <w:ind w:firstLine="180"/>
        <w:jc w:val="left"/>
      </w:pPr>
      <w:r>
        <w:rPr>
          <w:rStyle w:val="a4"/>
        </w:rPr>
        <w:annotationRef/>
      </w:r>
      <w:r w:rsidR="00A21C91">
        <w:t>楠見先生：鍵</w:t>
      </w:r>
      <w:r w:rsidR="00A21C91">
        <w:t>-</w:t>
      </w:r>
      <w:r w:rsidR="00A21C91">
        <w:t>答えは１点と</w:t>
      </w:r>
      <w:r w:rsidR="00A21C91">
        <w:t>2</w:t>
      </w:r>
      <w:r w:rsidR="00A21C91">
        <w:t>点の線引きがあいまいなため、除外します。</w:t>
      </w:r>
    </w:p>
  </w:comment>
  <w:comment w:id="106" w:author="1" w:date="2023-01-27T06:07:00Z" w:initials="1">
    <w:p w14:paraId="31915585" w14:textId="77777777" w:rsidR="005974AD" w:rsidRDefault="005974AD" w:rsidP="00362926">
      <w:pPr>
        <w:pStyle w:val="a5"/>
        <w:ind w:firstLineChars="0" w:firstLine="0"/>
      </w:pPr>
      <w:r>
        <w:rPr>
          <w:rStyle w:val="a4"/>
        </w:rPr>
        <w:annotationRef/>
      </w:r>
      <w:r>
        <w:t xml:space="preserve">賛成です　</w:t>
      </w:r>
    </w:p>
  </w:comment>
  <w:comment w:id="107" w:author="1" w:date="2023-01-24T04:51:00Z" w:initials="1">
    <w:p w14:paraId="085C78A3" w14:textId="649F10C0" w:rsidR="008E3B45" w:rsidRDefault="008E3B45" w:rsidP="004A58DD">
      <w:pPr>
        <w:pStyle w:val="a5"/>
        <w:ind w:firstLineChars="0" w:firstLine="0"/>
      </w:pPr>
      <w:r>
        <w:rPr>
          <w:rStyle w:val="a4"/>
        </w:rPr>
        <w:annotationRef/>
      </w:r>
      <w:r>
        <w:t>一部を</w:t>
      </w:r>
      <w:r>
        <w:t>2</w:t>
      </w:r>
      <w:r>
        <w:t>にしては？</w:t>
      </w:r>
    </w:p>
  </w:comment>
  <w:comment w:id="108" w:author="Oka Ryunosuke" w:date="2023-01-26T00:55:00Z" w:initials="OR">
    <w:p w14:paraId="5DD1BD69" w14:textId="77777777" w:rsidR="00191B7E" w:rsidRDefault="00191B7E" w:rsidP="00CC2693">
      <w:pPr>
        <w:ind w:firstLine="180"/>
        <w:jc w:val="left"/>
      </w:pPr>
      <w:r>
        <w:rPr>
          <w:rStyle w:val="a4"/>
        </w:rPr>
        <w:annotationRef/>
      </w:r>
      <w:r>
        <w:t>楠見先生：項目として難易度が高いので、採点から除外します。</w:t>
      </w:r>
    </w:p>
  </w:comment>
  <w:comment w:id="109" w:author="1" w:date="2023-01-27T06:08:00Z" w:initials="1">
    <w:p w14:paraId="42462977" w14:textId="77777777" w:rsidR="005974AD" w:rsidRDefault="005974AD" w:rsidP="0015319D">
      <w:pPr>
        <w:pStyle w:val="a5"/>
        <w:ind w:firstLineChars="0" w:firstLine="0"/>
      </w:pPr>
      <w:r>
        <w:rPr>
          <w:rStyle w:val="a4"/>
        </w:rPr>
        <w:annotationRef/>
      </w:r>
      <w:r>
        <w:t>ok</w:t>
      </w:r>
    </w:p>
  </w:comment>
  <w:comment w:id="110" w:author="Oka Ryunosuke" w:date="2023-01-18T18:01:00Z" w:initials="OR">
    <w:p w14:paraId="15F8D725" w14:textId="6F91A500" w:rsidR="00F601D9" w:rsidRDefault="00F601D9" w:rsidP="003160BD">
      <w:pPr>
        <w:ind w:firstLine="180"/>
        <w:jc w:val="left"/>
      </w:pPr>
      <w:r>
        <w:rPr>
          <w:rStyle w:val="a4"/>
        </w:rPr>
        <w:annotationRef/>
      </w:r>
      <w:r>
        <w:t>楠見先生：以降の項目についてはオリジナルの項目のため、元論文の採点基準がありません。</w:t>
      </w:r>
      <w:r>
        <w:cr/>
      </w:r>
      <w:r>
        <w:cr/>
      </w:r>
      <w:r>
        <w:rPr>
          <w:u w:val="single"/>
        </w:rPr>
        <w:t>以下</w:t>
      </w:r>
      <w:r>
        <w:rPr>
          <w:u w:val="single"/>
        </w:rPr>
        <w:t>4</w:t>
      </w:r>
      <w:r>
        <w:rPr>
          <w:u w:val="single"/>
        </w:rPr>
        <w:t>つの項目については、採点基準（特に</w:t>
      </w:r>
      <w:r>
        <w:rPr>
          <w:u w:val="single"/>
        </w:rPr>
        <w:t>2</w:t>
      </w:r>
      <w:r>
        <w:rPr>
          <w:u w:val="single"/>
        </w:rPr>
        <w:t>点である全体的な特徴）の妥当性についてもあらためてご確認いただきたいです。</w:t>
      </w:r>
    </w:p>
  </w:comment>
  <w:comment w:id="111" w:author="1" w:date="2023-01-19T07:23:00Z" w:initials="1">
    <w:p w14:paraId="54CE897C" w14:textId="77777777" w:rsidR="001C0EC3" w:rsidRDefault="001C0EC3" w:rsidP="00FC3CE9">
      <w:pPr>
        <w:pStyle w:val="a5"/>
        <w:ind w:firstLineChars="0" w:firstLine="0"/>
      </w:pPr>
      <w:r>
        <w:rPr>
          <w:rStyle w:val="a4"/>
        </w:rPr>
        <w:annotationRef/>
      </w:r>
      <w:r>
        <w:t>黄色マーカー部分も張り巡らすことの別の表現のように思います。単なるつながりでないものは</w:t>
      </w:r>
      <w:r>
        <w:t>2</w:t>
      </w:r>
      <w:r>
        <w:t>点にしては</w:t>
      </w:r>
    </w:p>
  </w:comment>
  <w:comment w:id="112" w:author="Oka Ryunosuke" w:date="2023-01-26T00:56:00Z" w:initials="OR">
    <w:p w14:paraId="138A8AD9" w14:textId="77777777" w:rsidR="00F85CBD" w:rsidRDefault="00F85CBD" w:rsidP="00F22FCD">
      <w:pPr>
        <w:ind w:firstLine="180"/>
        <w:jc w:val="left"/>
      </w:pPr>
      <w:r>
        <w:rPr>
          <w:rStyle w:val="a4"/>
        </w:rPr>
        <w:annotationRef/>
      </w:r>
      <w:r>
        <w:t>修正しました。</w:t>
      </w:r>
    </w:p>
  </w:comment>
  <w:comment w:id="113" w:author="1" w:date="2023-01-27T06:14:00Z" w:initials="1">
    <w:p w14:paraId="7786B757" w14:textId="77777777" w:rsidR="000A0D8A" w:rsidRDefault="000A0D8A" w:rsidP="00D027F5">
      <w:pPr>
        <w:pStyle w:val="a5"/>
        <w:ind w:firstLineChars="0" w:firstLine="0"/>
      </w:pPr>
      <w:r>
        <w:rPr>
          <w:rStyle w:val="a4"/>
        </w:rPr>
        <w:annotationRef/>
      </w:r>
      <w:r>
        <w:t>Ok</w:t>
      </w:r>
    </w:p>
  </w:comment>
  <w:comment w:id="114" w:author="Oka Ryunosuke" w:date="2023-02-13T22:31:00Z" w:initials="OR">
    <w:p w14:paraId="6893F91A" w14:textId="77777777" w:rsidR="007C7371" w:rsidRDefault="007C7371" w:rsidP="00582218">
      <w:pPr>
        <w:ind w:firstLine="180"/>
        <w:jc w:val="left"/>
      </w:pPr>
      <w:r>
        <w:rPr>
          <w:rStyle w:val="a4"/>
        </w:rPr>
        <w:annotationRef/>
      </w:r>
      <w:r>
        <w:t>楠見先生との採点時に追加（</w:t>
      </w:r>
      <w:r>
        <w:t>2023/2/7</w:t>
      </w:r>
      <w:r>
        <w:t>）</w:t>
      </w:r>
    </w:p>
  </w:comment>
  <w:comment w:id="116" w:author="Oka Ryunosuke" w:date="2023-01-29T22:24:00Z" w:initials="OR">
    <w:p w14:paraId="5C1F605C" w14:textId="4256A871" w:rsidR="000B7CCD" w:rsidRDefault="000B7CCD" w:rsidP="00E30059">
      <w:pPr>
        <w:ind w:firstLine="180"/>
        <w:jc w:val="left"/>
      </w:pPr>
      <w:r>
        <w:rPr>
          <w:rStyle w:val="a4"/>
        </w:rPr>
        <w:annotationRef/>
      </w:r>
      <w:r>
        <w:t>v5</w:t>
      </w:r>
      <w:r>
        <w:t>で、本項目は不採用としました（クロンバック</w:t>
      </w:r>
      <w:r>
        <w:t>α</w:t>
      </w:r>
      <w:r>
        <w:t>が改善するため）</w:t>
      </w:r>
    </w:p>
  </w:comment>
  <w:comment w:id="117" w:author="Oka Ryunosuke" w:date="2023-01-25T17:56:00Z" w:initials="OR">
    <w:p w14:paraId="688FD7A5" w14:textId="0B767DB8" w:rsidR="00C969A3" w:rsidRDefault="00C969A3" w:rsidP="003F4737">
      <w:pPr>
        <w:ind w:firstLine="180"/>
        <w:jc w:val="left"/>
      </w:pPr>
      <w:r>
        <w:rPr>
          <w:rStyle w:val="a4"/>
        </w:rPr>
        <w:annotationRef/>
      </w:r>
      <w:r>
        <w:t>楠見先生：項目の点数が低いため、削除します</w:t>
      </w:r>
    </w:p>
  </w:comment>
  <w:comment w:id="118" w:author="1" w:date="2023-01-27T06:14:00Z" w:initials="1">
    <w:p w14:paraId="7736F5D3" w14:textId="77777777" w:rsidR="000A0D8A" w:rsidRDefault="000A0D8A" w:rsidP="009D1748">
      <w:pPr>
        <w:pStyle w:val="a5"/>
        <w:ind w:firstLineChars="0" w:firstLine="0"/>
      </w:pPr>
      <w:r>
        <w:rPr>
          <w:rStyle w:val="a4"/>
        </w:rPr>
        <w:annotationRef/>
      </w:r>
      <w:r>
        <w:t>賛成です</w:t>
      </w:r>
    </w:p>
  </w:comment>
  <w:comment w:id="119" w:author="Oka Ryunosuke" w:date="2023-01-29T22:25:00Z" w:initials="OR">
    <w:p w14:paraId="2527A90A" w14:textId="77777777" w:rsidR="00A26B5C" w:rsidRDefault="00A26B5C" w:rsidP="00F1062D">
      <w:pPr>
        <w:ind w:firstLine="180"/>
        <w:jc w:val="left"/>
      </w:pPr>
      <w:r>
        <w:rPr>
          <w:rStyle w:val="a4"/>
        </w:rPr>
        <w:annotationRef/>
      </w:r>
      <w:r>
        <w:t>v5</w:t>
      </w:r>
      <w:r>
        <w:t>で、本項目は採用としました（クロンバック</w:t>
      </w:r>
      <w:r>
        <w:t>α</w:t>
      </w:r>
      <w:r>
        <w:t>が改善するため）</w:t>
      </w:r>
    </w:p>
  </w:comment>
  <w:comment w:id="120" w:author="Oka Ryunosuke" w:date="2023-02-13T22:29:00Z" w:initials="OR">
    <w:p w14:paraId="31947DE2" w14:textId="77777777" w:rsidR="001B772C" w:rsidRDefault="001B772C" w:rsidP="00103802">
      <w:pPr>
        <w:ind w:firstLine="180"/>
        <w:jc w:val="left"/>
      </w:pPr>
      <w:r>
        <w:rPr>
          <w:rStyle w:val="a4"/>
        </w:rPr>
        <w:annotationRef/>
      </w:r>
      <w:r>
        <w:t>楠見先生との採点時に追加（</w:t>
      </w:r>
      <w:r>
        <w:t>2023/2/7</w:t>
      </w:r>
      <w:r>
        <w:t>）</w:t>
      </w:r>
    </w:p>
  </w:comment>
  <w:comment w:id="123" w:author="岡隆之介" w:date="2023-02-19T16:31:00Z" w:initials="岡隆之介">
    <w:p w14:paraId="2D46018A" w14:textId="77777777" w:rsidR="00AC6575" w:rsidRDefault="00AC6575" w:rsidP="00070727">
      <w:pPr>
        <w:ind w:firstLine="180"/>
        <w:jc w:val="left"/>
      </w:pPr>
      <w:r>
        <w:rPr>
          <w:rStyle w:val="a4"/>
        </w:rPr>
        <w:annotationRef/>
      </w:r>
      <w:r>
        <w:t>2023/2/18</w:t>
      </w:r>
      <w:r>
        <w:t>の最終確認時にシートについて言及されていないを明記</w:t>
      </w:r>
    </w:p>
  </w:comment>
  <w:comment w:id="132" w:author="Oka Ryunosuke" w:date="2023-01-25T17:46:00Z" w:initials="OR">
    <w:p w14:paraId="459B429F" w14:textId="5173FCA9" w:rsidR="00B75198" w:rsidRDefault="00B75198" w:rsidP="00FB67EF">
      <w:pPr>
        <w:ind w:firstLine="180"/>
        <w:jc w:val="left"/>
      </w:pPr>
      <w:r>
        <w:rPr>
          <w:rStyle w:val="a4"/>
        </w:rPr>
        <w:annotationRef/>
      </w:r>
      <w:r>
        <w:t>楠見先生：こちらの項目は削除します（飛行機</w:t>
      </w:r>
      <w:r>
        <w:t>-</w:t>
      </w:r>
      <w:r>
        <w:t>鳥と内容の共通点も多い）。</w:t>
      </w:r>
    </w:p>
  </w:comment>
  <w:comment w:id="133" w:author="1" w:date="2023-01-27T06:15:00Z" w:initials="1">
    <w:p w14:paraId="294E307F" w14:textId="77777777" w:rsidR="000A0D8A" w:rsidRDefault="000A0D8A" w:rsidP="003E485A">
      <w:pPr>
        <w:pStyle w:val="a5"/>
        <w:ind w:firstLineChars="0" w:firstLine="0"/>
      </w:pPr>
      <w:r>
        <w:rPr>
          <w:rStyle w:val="a4"/>
        </w:rPr>
        <w:annotationRef/>
      </w:r>
      <w:r>
        <w:t>賛成です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06E547" w15:done="0"/>
  <w15:commentEx w15:paraId="3FEE2D7E" w15:done="0"/>
  <w15:commentEx w15:paraId="24B16A84" w15:done="0"/>
  <w15:commentEx w15:paraId="22B3B79D" w15:done="0"/>
  <w15:commentEx w15:paraId="4EC91EDC" w15:done="1"/>
  <w15:commentEx w15:paraId="5007CE5C" w15:paraIdParent="4EC91EDC" w15:done="1"/>
  <w15:commentEx w15:paraId="60B7E50B" w15:done="0"/>
  <w15:commentEx w15:paraId="2ECB740B" w15:done="0"/>
  <w15:commentEx w15:paraId="1B400F7C" w15:done="0"/>
  <w15:commentEx w15:paraId="77F3F7FC" w15:done="0"/>
  <w15:commentEx w15:paraId="6EE29AE0" w15:done="1"/>
  <w15:commentEx w15:paraId="4D052E86" w15:paraIdParent="6EE29AE0" w15:done="1"/>
  <w15:commentEx w15:paraId="64391F52" w15:done="0"/>
  <w15:commentEx w15:paraId="17B0700A" w15:done="1"/>
  <w15:commentEx w15:paraId="66C6FB03" w15:paraIdParent="17B0700A" w15:done="1"/>
  <w15:commentEx w15:paraId="780307F3" w15:paraIdParent="17B0700A" w15:done="1"/>
  <w15:commentEx w15:paraId="4DE8575D" w15:paraIdParent="17B0700A" w15:done="1"/>
  <w15:commentEx w15:paraId="256A3A15" w15:done="1"/>
  <w15:commentEx w15:paraId="7742F91D" w15:paraIdParent="256A3A15" w15:done="1"/>
  <w15:commentEx w15:paraId="70522858" w15:paraIdParent="256A3A15" w15:done="1"/>
  <w15:commentEx w15:paraId="06327F05" w15:paraIdParent="256A3A15" w15:done="1"/>
  <w15:commentEx w15:paraId="7125585C" w15:done="0"/>
  <w15:commentEx w15:paraId="4513D8E8" w15:done="1"/>
  <w15:commentEx w15:paraId="559C7AA7" w15:paraIdParent="4513D8E8" w15:done="1"/>
  <w15:commentEx w15:paraId="754D9CD8" w15:paraIdParent="4513D8E8" w15:done="1"/>
  <w15:commentEx w15:paraId="552FD59D" w15:paraIdParent="4513D8E8" w15:done="1"/>
  <w15:commentEx w15:paraId="6C67174E" w15:done="1"/>
  <w15:commentEx w15:paraId="54FFCD7F" w15:paraIdParent="6C67174E" w15:done="1"/>
  <w15:commentEx w15:paraId="5DB32596" w15:paraIdParent="6C67174E" w15:done="1"/>
  <w15:commentEx w15:paraId="1AA50B86" w15:paraIdParent="6C67174E" w15:done="1"/>
  <w15:commentEx w15:paraId="4F609EA8" w15:done="0"/>
  <w15:commentEx w15:paraId="603EC1A7" w15:done="1"/>
  <w15:commentEx w15:paraId="37388199" w15:paraIdParent="603EC1A7" w15:done="1"/>
  <w15:commentEx w15:paraId="472BDA4F" w15:done="0"/>
  <w15:commentEx w15:paraId="15676746" w15:paraIdParent="472BDA4F" w15:done="0"/>
  <w15:commentEx w15:paraId="4BAC8EE8" w15:paraIdParent="472BDA4F" w15:done="0"/>
  <w15:commentEx w15:paraId="01BD591C" w15:done="1"/>
  <w15:commentEx w15:paraId="31915585" w15:paraIdParent="01BD591C" w15:done="1"/>
  <w15:commentEx w15:paraId="085C78A3" w15:done="1"/>
  <w15:commentEx w15:paraId="5DD1BD69" w15:paraIdParent="085C78A3" w15:done="1"/>
  <w15:commentEx w15:paraId="42462977" w15:paraIdParent="085C78A3" w15:done="1"/>
  <w15:commentEx w15:paraId="15F8D725" w15:done="1"/>
  <w15:commentEx w15:paraId="54CE897C" w15:paraIdParent="15F8D725" w15:done="1"/>
  <w15:commentEx w15:paraId="138A8AD9" w15:paraIdParent="15F8D725" w15:done="1"/>
  <w15:commentEx w15:paraId="7786B757" w15:paraIdParent="15F8D725" w15:done="1"/>
  <w15:commentEx w15:paraId="6893F91A" w15:done="0"/>
  <w15:commentEx w15:paraId="5C1F605C" w15:done="0"/>
  <w15:commentEx w15:paraId="688FD7A5" w15:done="0"/>
  <w15:commentEx w15:paraId="7736F5D3" w15:paraIdParent="688FD7A5" w15:done="0"/>
  <w15:commentEx w15:paraId="2527A90A" w15:paraIdParent="688FD7A5" w15:done="0"/>
  <w15:commentEx w15:paraId="31947DE2" w15:done="0"/>
  <w15:commentEx w15:paraId="2D46018A" w15:done="0"/>
  <w15:commentEx w15:paraId="459B429F" w15:done="1"/>
  <w15:commentEx w15:paraId="294E307F" w15:paraIdParent="459B429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53546" w16cex:dateUtc="2023-02-13T13:16:00Z"/>
  <w16cex:commentExtensible w16cex:durableId="2797E1E9" w16cex:dateUtc="2023-02-15T13:57:00Z"/>
  <w16cex:commentExtensible w16cex:durableId="279536E1" w16cex:dateUtc="2023-02-13T13:23:00Z"/>
  <w16cex:commentExtensible w16cex:durableId="27953616" w16cex:dateUtc="2023-02-13T13:20:00Z"/>
  <w16cex:commentExtensible w16cex:durableId="277ADB97" w16cex:dateUtc="2023-01-24T13:35:00Z"/>
  <w16cex:commentExtensible w16cex:durableId="277DE6B0" w16cex:dateUtc="2023-01-26T20:59:00Z"/>
  <w16cex:commentExtensible w16cex:durableId="27953847" w16cex:dateUtc="2023-02-13T13:29:00Z"/>
  <w16cex:commentExtensible w16cex:durableId="279537E9" w16cex:dateUtc="2023-02-13T13:27:00Z"/>
  <w16cex:commentExtensible w16cex:durableId="279B6CC4" w16cex:dateUtc="2023-02-18T06:27:00Z"/>
  <w16cex:commentExtensible w16cex:durableId="279B6E01" w16cex:dateUtc="2023-02-18T06:32:00Z"/>
  <w16cex:commentExtensible w16cex:durableId="277ADC0C" w16cex:dateUtc="2023-01-24T13:37:00Z"/>
  <w16cex:commentExtensible w16cex:durableId="277DE7E2" w16cex:dateUtc="2023-01-26T21:04:00Z"/>
  <w16cex:commentExtensible w16cex:durableId="279CAC13" w16cex:dateUtc="2023-02-19T05:09:00Z"/>
  <w16cex:commentExtensible w16cex:durableId="277C46B7" w16cex:dateUtc="2023-01-15T13:06:00Z"/>
  <w16cex:commentExtensible w16cex:durableId="277C46B6" w16cex:dateUtc="2023-01-23T19:45:00Z"/>
  <w16cex:commentExtensible w16cex:durableId="277C46CE" w16cex:dateUtc="2023-01-25T15:24:00Z"/>
  <w16cex:commentExtensible w16cex:durableId="277DE7F8" w16cex:dateUtc="2023-01-26T21:04:00Z"/>
  <w16cex:commentExtensible w16cex:durableId="277C48F9" w16cex:dateUtc="2023-01-15T12:57:00Z"/>
  <w16cex:commentExtensible w16cex:durableId="277C48F8" w16cex:dateUtc="2023-01-23T19:45:00Z"/>
  <w16cex:commentExtensible w16cex:durableId="277C4917" w16cex:dateUtc="2023-01-25T15:34:00Z"/>
  <w16cex:commentExtensible w16cex:durableId="277DE802" w16cex:dateUtc="2023-01-26T21:04:00Z"/>
  <w16cex:commentExtensible w16cex:durableId="279CB7FD" w16cex:dateUtc="2023-02-19T06:00:00Z"/>
  <w16cex:commentExtensible w16cex:durableId="276F396B" w16cex:dateUtc="2023-01-15T17:48:00Z"/>
  <w16cex:commentExtensible w16cex:durableId="2779E213" w16cex:dateUtc="2023-01-23T19:50:00Z"/>
  <w16cex:commentExtensible w16cex:durableId="277C492E" w16cex:dateUtc="2023-01-25T15:34:00Z"/>
  <w16cex:commentExtensible w16cex:durableId="277DE813" w16cex:dateUtc="2023-01-26T21:05:00Z"/>
  <w16cex:commentExtensible w16cex:durableId="276EFBF1" w16cex:dateUtc="2023-01-15T13:25:00Z"/>
  <w16cex:commentExtensible w16cex:durableId="2779E21C" w16cex:dateUtc="2023-01-23T19:50:00Z"/>
  <w16cex:commentExtensible w16cex:durableId="277C499A" w16cex:dateUtc="2023-01-25T15:36:00Z"/>
  <w16cex:commentExtensible w16cex:durableId="277DE81C" w16cex:dateUtc="2023-01-26T21:05:00Z"/>
  <w16cex:commentExtensible w16cex:durableId="27816F36" w16cex:dateUtc="2023-01-29T13:18:00Z"/>
  <w16cex:commentExtensible w16cex:durableId="277BE8B6" w16cex:dateUtc="2023-01-25T08:43:00Z"/>
  <w16cex:commentExtensible w16cex:durableId="277DE84D" w16cex:dateUtc="2023-01-26T21:06:00Z"/>
  <w16cex:commentExtensible w16cex:durableId="277BE654" w16cex:dateUtc="2023-01-25T08:33:00Z"/>
  <w16cex:commentExtensible w16cex:durableId="277DE875" w16cex:dateUtc="2023-01-26T21:06:00Z"/>
  <w16cex:commentExtensible w16cex:durableId="27816F80" w16cex:dateUtc="2023-01-29T13:19:00Z"/>
  <w16cex:commentExtensible w16cex:durableId="277BE717" w16cex:dateUtc="2023-01-25T08:36:00Z"/>
  <w16cex:commentExtensible w16cex:durableId="277DE8AF" w16cex:dateUtc="2023-01-26T21:07:00Z"/>
  <w16cex:commentExtensible w16cex:durableId="2779E262" w16cex:dateUtc="2023-01-23T19:51:00Z"/>
  <w16cex:commentExtensible w16cex:durableId="277C4DF7" w16cex:dateUtc="2023-01-25T15:55:00Z"/>
  <w16cex:commentExtensible w16cex:durableId="277DE8D6" w16cex:dateUtc="2023-01-26T21:08:00Z"/>
  <w16cex:commentExtensible w16cex:durableId="2772B261" w16cex:dateUtc="2023-01-18T09:01:00Z"/>
  <w16cex:commentExtensible w16cex:durableId="27736E8E" w16cex:dateUtc="2023-01-18T22:23:00Z"/>
  <w16cex:commentExtensible w16cex:durableId="277C4E56" w16cex:dateUtc="2023-01-25T15:56:00Z"/>
  <w16cex:commentExtensible w16cex:durableId="277DEA2B" w16cex:dateUtc="2023-01-26T21:14:00Z"/>
  <w16cex:commentExtensible w16cex:durableId="279538CB" w16cex:dateUtc="2023-02-13T13:31:00Z"/>
  <w16cex:commentExtensible w16cex:durableId="2781709C" w16cex:dateUtc="2023-01-29T13:24:00Z"/>
  <w16cex:commentExtensible w16cex:durableId="277BEBDD" w16cex:dateUtc="2023-01-25T08:56:00Z"/>
  <w16cex:commentExtensible w16cex:durableId="277DEA58" w16cex:dateUtc="2023-01-26T21:14:00Z"/>
  <w16cex:commentExtensible w16cex:durableId="278170C9" w16cex:dateUtc="2023-01-29T13:25:00Z"/>
  <w16cex:commentExtensible w16cex:durableId="27953867" w16cex:dateUtc="2023-02-13T13:29:00Z"/>
  <w16cex:commentExtensible w16cex:durableId="279CCD51" w16cex:dateUtc="2023-02-19T07:31:00Z"/>
  <w16cex:commentExtensible w16cex:durableId="277BE98A" w16cex:dateUtc="2023-01-25T08:46:00Z"/>
  <w16cex:commentExtensible w16cex:durableId="277DEA6F" w16cex:dateUtc="2023-01-26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06E547" w16cid:durableId="27953546"/>
  <w16cid:commentId w16cid:paraId="3FEE2D7E" w16cid:durableId="2797E1E9"/>
  <w16cid:commentId w16cid:paraId="24B16A84" w16cid:durableId="279536E1"/>
  <w16cid:commentId w16cid:paraId="22B3B79D" w16cid:durableId="27953616"/>
  <w16cid:commentId w16cid:paraId="4EC91EDC" w16cid:durableId="277ADB97"/>
  <w16cid:commentId w16cid:paraId="5007CE5C" w16cid:durableId="277DE6B0"/>
  <w16cid:commentId w16cid:paraId="60B7E50B" w16cid:durableId="27953847"/>
  <w16cid:commentId w16cid:paraId="2ECB740B" w16cid:durableId="279537E9"/>
  <w16cid:commentId w16cid:paraId="1B400F7C" w16cid:durableId="279B6CC4"/>
  <w16cid:commentId w16cid:paraId="77F3F7FC" w16cid:durableId="279B6E01"/>
  <w16cid:commentId w16cid:paraId="6EE29AE0" w16cid:durableId="277ADC0C"/>
  <w16cid:commentId w16cid:paraId="4D052E86" w16cid:durableId="277DE7E2"/>
  <w16cid:commentId w16cid:paraId="64391F52" w16cid:durableId="279CAC13"/>
  <w16cid:commentId w16cid:paraId="17B0700A" w16cid:durableId="277C46B7"/>
  <w16cid:commentId w16cid:paraId="66C6FB03" w16cid:durableId="277C46B6"/>
  <w16cid:commentId w16cid:paraId="780307F3" w16cid:durableId="277C46CE"/>
  <w16cid:commentId w16cid:paraId="4DE8575D" w16cid:durableId="277DE7F8"/>
  <w16cid:commentId w16cid:paraId="256A3A15" w16cid:durableId="277C48F9"/>
  <w16cid:commentId w16cid:paraId="7742F91D" w16cid:durableId="277C48F8"/>
  <w16cid:commentId w16cid:paraId="70522858" w16cid:durableId="277C4917"/>
  <w16cid:commentId w16cid:paraId="06327F05" w16cid:durableId="277DE802"/>
  <w16cid:commentId w16cid:paraId="7125585C" w16cid:durableId="279CB7FD"/>
  <w16cid:commentId w16cid:paraId="4513D8E8" w16cid:durableId="276F396B"/>
  <w16cid:commentId w16cid:paraId="559C7AA7" w16cid:durableId="2779E213"/>
  <w16cid:commentId w16cid:paraId="754D9CD8" w16cid:durableId="277C492E"/>
  <w16cid:commentId w16cid:paraId="552FD59D" w16cid:durableId="277DE813"/>
  <w16cid:commentId w16cid:paraId="6C67174E" w16cid:durableId="276EFBF1"/>
  <w16cid:commentId w16cid:paraId="54FFCD7F" w16cid:durableId="2779E21C"/>
  <w16cid:commentId w16cid:paraId="5DB32596" w16cid:durableId="277C499A"/>
  <w16cid:commentId w16cid:paraId="1AA50B86" w16cid:durableId="277DE81C"/>
  <w16cid:commentId w16cid:paraId="4F609EA8" w16cid:durableId="27816F36"/>
  <w16cid:commentId w16cid:paraId="603EC1A7" w16cid:durableId="277BE8B6"/>
  <w16cid:commentId w16cid:paraId="37388199" w16cid:durableId="277DE84D"/>
  <w16cid:commentId w16cid:paraId="472BDA4F" w16cid:durableId="277BE654"/>
  <w16cid:commentId w16cid:paraId="15676746" w16cid:durableId="277DE875"/>
  <w16cid:commentId w16cid:paraId="4BAC8EE8" w16cid:durableId="27816F80"/>
  <w16cid:commentId w16cid:paraId="01BD591C" w16cid:durableId="277BE717"/>
  <w16cid:commentId w16cid:paraId="31915585" w16cid:durableId="277DE8AF"/>
  <w16cid:commentId w16cid:paraId="085C78A3" w16cid:durableId="2779E262"/>
  <w16cid:commentId w16cid:paraId="5DD1BD69" w16cid:durableId="277C4DF7"/>
  <w16cid:commentId w16cid:paraId="42462977" w16cid:durableId="277DE8D6"/>
  <w16cid:commentId w16cid:paraId="15F8D725" w16cid:durableId="2772B261"/>
  <w16cid:commentId w16cid:paraId="54CE897C" w16cid:durableId="27736E8E"/>
  <w16cid:commentId w16cid:paraId="138A8AD9" w16cid:durableId="277C4E56"/>
  <w16cid:commentId w16cid:paraId="7786B757" w16cid:durableId="277DEA2B"/>
  <w16cid:commentId w16cid:paraId="6893F91A" w16cid:durableId="279538CB"/>
  <w16cid:commentId w16cid:paraId="5C1F605C" w16cid:durableId="2781709C"/>
  <w16cid:commentId w16cid:paraId="688FD7A5" w16cid:durableId="277BEBDD"/>
  <w16cid:commentId w16cid:paraId="7736F5D3" w16cid:durableId="277DEA58"/>
  <w16cid:commentId w16cid:paraId="2527A90A" w16cid:durableId="278170C9"/>
  <w16cid:commentId w16cid:paraId="31947DE2" w16cid:durableId="27953867"/>
  <w16cid:commentId w16cid:paraId="2D46018A" w16cid:durableId="279CCD51"/>
  <w16cid:commentId w16cid:paraId="459B429F" w16cid:durableId="277BE98A"/>
  <w16cid:commentId w16cid:paraId="294E307F" w16cid:durableId="277DEA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84E"/>
    <w:multiLevelType w:val="hybridMultilevel"/>
    <w:tmpl w:val="9144604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34A2F6A"/>
    <w:multiLevelType w:val="hybridMultilevel"/>
    <w:tmpl w:val="0840E38E"/>
    <w:lvl w:ilvl="0" w:tplc="84D0A8D8">
      <w:start w:val="1"/>
      <w:numFmt w:val="decimal"/>
      <w:pStyle w:val="2"/>
      <w:lvlText w:val="%1."/>
      <w:lvlJc w:val="left"/>
      <w:pPr>
        <w:ind w:left="30" w:hanging="420"/>
      </w:pPr>
    </w:lvl>
    <w:lvl w:ilvl="1" w:tplc="04090017" w:tentative="1">
      <w:start w:val="1"/>
      <w:numFmt w:val="aiueoFullWidth"/>
      <w:lvlText w:val="(%2)"/>
      <w:lvlJc w:val="left"/>
      <w:pPr>
        <w:ind w:left="450" w:hanging="420"/>
      </w:pPr>
    </w:lvl>
    <w:lvl w:ilvl="2" w:tplc="04090011" w:tentative="1">
      <w:start w:val="1"/>
      <w:numFmt w:val="decimalEnclosedCircle"/>
      <w:lvlText w:val="%3"/>
      <w:lvlJc w:val="left"/>
      <w:pPr>
        <w:ind w:left="870" w:hanging="420"/>
      </w:pPr>
    </w:lvl>
    <w:lvl w:ilvl="3" w:tplc="0409000F" w:tentative="1">
      <w:start w:val="1"/>
      <w:numFmt w:val="decimal"/>
      <w:lvlText w:val="%4."/>
      <w:lvlJc w:val="left"/>
      <w:pPr>
        <w:ind w:left="1290" w:hanging="420"/>
      </w:pPr>
    </w:lvl>
    <w:lvl w:ilvl="4" w:tplc="04090017" w:tentative="1">
      <w:start w:val="1"/>
      <w:numFmt w:val="aiueoFullWidth"/>
      <w:lvlText w:val="(%5)"/>
      <w:lvlJc w:val="left"/>
      <w:pPr>
        <w:ind w:left="1710" w:hanging="420"/>
      </w:pPr>
    </w:lvl>
    <w:lvl w:ilvl="5" w:tplc="04090011" w:tentative="1">
      <w:start w:val="1"/>
      <w:numFmt w:val="decimalEnclosedCircle"/>
      <w:lvlText w:val="%6"/>
      <w:lvlJc w:val="left"/>
      <w:pPr>
        <w:ind w:left="2130" w:hanging="420"/>
      </w:pPr>
    </w:lvl>
    <w:lvl w:ilvl="6" w:tplc="0409000F" w:tentative="1">
      <w:start w:val="1"/>
      <w:numFmt w:val="decimal"/>
      <w:lvlText w:val="%7."/>
      <w:lvlJc w:val="left"/>
      <w:pPr>
        <w:ind w:left="2550" w:hanging="420"/>
      </w:pPr>
    </w:lvl>
    <w:lvl w:ilvl="7" w:tplc="04090017" w:tentative="1">
      <w:start w:val="1"/>
      <w:numFmt w:val="aiueoFullWidth"/>
      <w:lvlText w:val="(%8)"/>
      <w:lvlJc w:val="left"/>
      <w:pPr>
        <w:ind w:left="2970" w:hanging="420"/>
      </w:pPr>
    </w:lvl>
    <w:lvl w:ilvl="8" w:tplc="04090011" w:tentative="1">
      <w:start w:val="1"/>
      <w:numFmt w:val="decimalEnclosedCircle"/>
      <w:lvlText w:val="%9"/>
      <w:lvlJc w:val="left"/>
      <w:pPr>
        <w:ind w:left="3390" w:hanging="420"/>
      </w:pPr>
    </w:lvl>
  </w:abstractNum>
  <w:abstractNum w:abstractNumId="2" w15:restartNumberingAfterBreak="0">
    <w:nsid w:val="1B0715C2"/>
    <w:multiLevelType w:val="hybridMultilevel"/>
    <w:tmpl w:val="1030755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A547350"/>
    <w:multiLevelType w:val="hybridMultilevel"/>
    <w:tmpl w:val="19182E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14D0D2C"/>
    <w:multiLevelType w:val="hybridMultilevel"/>
    <w:tmpl w:val="91446044"/>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586038519">
    <w:abstractNumId w:val="2"/>
  </w:num>
  <w:num w:numId="2" w16cid:durableId="1481532228">
    <w:abstractNumId w:val="0"/>
  </w:num>
  <w:num w:numId="3" w16cid:durableId="1087533288">
    <w:abstractNumId w:val="3"/>
  </w:num>
  <w:num w:numId="4" w16cid:durableId="2048406891">
    <w:abstractNumId w:val="1"/>
  </w:num>
  <w:num w:numId="5" w16cid:durableId="204382278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ka Ryunosuke">
    <w15:presenceInfo w15:providerId="Windows Live" w15:userId="9818efd4ba5c61de"/>
  </w15:person>
  <w15:person w15:author="1">
    <w15:presenceInfo w15:providerId="None" w15:userId="1"/>
  </w15:person>
  <w15:person w15:author="岡隆之介">
    <w15:presenceInfo w15:providerId="AD" w15:userId="S::oka.ryunosuke.45s@kyotounivcoop.onmicrosoft.com::f26ab365-476a-4b56-8bd1-b89aace77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A9"/>
    <w:rsid w:val="000134F8"/>
    <w:rsid w:val="000135BA"/>
    <w:rsid w:val="00015F66"/>
    <w:rsid w:val="00021B0D"/>
    <w:rsid w:val="00034D24"/>
    <w:rsid w:val="00034FC8"/>
    <w:rsid w:val="00035A59"/>
    <w:rsid w:val="00043AF7"/>
    <w:rsid w:val="0005303B"/>
    <w:rsid w:val="0005388F"/>
    <w:rsid w:val="000553CF"/>
    <w:rsid w:val="000556F3"/>
    <w:rsid w:val="0005592C"/>
    <w:rsid w:val="000607E1"/>
    <w:rsid w:val="00061AA1"/>
    <w:rsid w:val="00063711"/>
    <w:rsid w:val="000643F0"/>
    <w:rsid w:val="00071FBB"/>
    <w:rsid w:val="0007241F"/>
    <w:rsid w:val="00081FC4"/>
    <w:rsid w:val="00082DC8"/>
    <w:rsid w:val="0008690C"/>
    <w:rsid w:val="000871F7"/>
    <w:rsid w:val="000878F3"/>
    <w:rsid w:val="00091484"/>
    <w:rsid w:val="00097BF6"/>
    <w:rsid w:val="000A0873"/>
    <w:rsid w:val="000A0D8A"/>
    <w:rsid w:val="000A45ED"/>
    <w:rsid w:val="000A6959"/>
    <w:rsid w:val="000B7CCD"/>
    <w:rsid w:val="000D0970"/>
    <w:rsid w:val="000E4A79"/>
    <w:rsid w:val="000E4DE0"/>
    <w:rsid w:val="000F2FAE"/>
    <w:rsid w:val="000F46E4"/>
    <w:rsid w:val="00101648"/>
    <w:rsid w:val="001035F3"/>
    <w:rsid w:val="0011137E"/>
    <w:rsid w:val="00115035"/>
    <w:rsid w:val="001151A7"/>
    <w:rsid w:val="00116115"/>
    <w:rsid w:val="001248BA"/>
    <w:rsid w:val="001277F1"/>
    <w:rsid w:val="001278C0"/>
    <w:rsid w:val="0013427C"/>
    <w:rsid w:val="001425CF"/>
    <w:rsid w:val="00152D95"/>
    <w:rsid w:val="00153940"/>
    <w:rsid w:val="00166B48"/>
    <w:rsid w:val="0018064D"/>
    <w:rsid w:val="00190253"/>
    <w:rsid w:val="00191B7E"/>
    <w:rsid w:val="00191BED"/>
    <w:rsid w:val="001929A2"/>
    <w:rsid w:val="001B772C"/>
    <w:rsid w:val="001C0408"/>
    <w:rsid w:val="001C0EC3"/>
    <w:rsid w:val="001C1C45"/>
    <w:rsid w:val="001D16FD"/>
    <w:rsid w:val="001D5344"/>
    <w:rsid w:val="001E0EDB"/>
    <w:rsid w:val="001E536C"/>
    <w:rsid w:val="001E597D"/>
    <w:rsid w:val="001F0D76"/>
    <w:rsid w:val="001F2D2D"/>
    <w:rsid w:val="001F2E6D"/>
    <w:rsid w:val="001F7F62"/>
    <w:rsid w:val="00202077"/>
    <w:rsid w:val="002217EB"/>
    <w:rsid w:val="002533D8"/>
    <w:rsid w:val="00254C82"/>
    <w:rsid w:val="00257250"/>
    <w:rsid w:val="002608C0"/>
    <w:rsid w:val="002615E0"/>
    <w:rsid w:val="00262E25"/>
    <w:rsid w:val="00265D5D"/>
    <w:rsid w:val="002666CD"/>
    <w:rsid w:val="00267290"/>
    <w:rsid w:val="002727B9"/>
    <w:rsid w:val="00276F2E"/>
    <w:rsid w:val="002840D7"/>
    <w:rsid w:val="00291EFE"/>
    <w:rsid w:val="00291F9B"/>
    <w:rsid w:val="00294430"/>
    <w:rsid w:val="00295E97"/>
    <w:rsid w:val="00297819"/>
    <w:rsid w:val="002B0C07"/>
    <w:rsid w:val="002B4FFA"/>
    <w:rsid w:val="002C556C"/>
    <w:rsid w:val="002D185D"/>
    <w:rsid w:val="002E70D0"/>
    <w:rsid w:val="002E75B8"/>
    <w:rsid w:val="002F3F9C"/>
    <w:rsid w:val="002F6DC9"/>
    <w:rsid w:val="002F7409"/>
    <w:rsid w:val="00302EE7"/>
    <w:rsid w:val="00312D2E"/>
    <w:rsid w:val="00312FC6"/>
    <w:rsid w:val="00313CC3"/>
    <w:rsid w:val="00325505"/>
    <w:rsid w:val="00335771"/>
    <w:rsid w:val="003366A8"/>
    <w:rsid w:val="00342FFB"/>
    <w:rsid w:val="00353728"/>
    <w:rsid w:val="003549B7"/>
    <w:rsid w:val="00362A2A"/>
    <w:rsid w:val="00363D19"/>
    <w:rsid w:val="00382E50"/>
    <w:rsid w:val="0039402C"/>
    <w:rsid w:val="003A5EAA"/>
    <w:rsid w:val="003A6D69"/>
    <w:rsid w:val="003B22CF"/>
    <w:rsid w:val="003B4293"/>
    <w:rsid w:val="003B449E"/>
    <w:rsid w:val="003B4D67"/>
    <w:rsid w:val="003B78F9"/>
    <w:rsid w:val="003C0FCF"/>
    <w:rsid w:val="003C1355"/>
    <w:rsid w:val="003C185B"/>
    <w:rsid w:val="003C73EF"/>
    <w:rsid w:val="003D0165"/>
    <w:rsid w:val="003D02DC"/>
    <w:rsid w:val="003D23F0"/>
    <w:rsid w:val="003E639D"/>
    <w:rsid w:val="003E7F8F"/>
    <w:rsid w:val="00400464"/>
    <w:rsid w:val="004006C8"/>
    <w:rsid w:val="00400CA7"/>
    <w:rsid w:val="0041498C"/>
    <w:rsid w:val="00420C01"/>
    <w:rsid w:val="00422D99"/>
    <w:rsid w:val="00423630"/>
    <w:rsid w:val="00427A65"/>
    <w:rsid w:val="00427A83"/>
    <w:rsid w:val="00440F6C"/>
    <w:rsid w:val="0044204D"/>
    <w:rsid w:val="004505DB"/>
    <w:rsid w:val="00450DB2"/>
    <w:rsid w:val="00456108"/>
    <w:rsid w:val="004561C4"/>
    <w:rsid w:val="00463010"/>
    <w:rsid w:val="004630CF"/>
    <w:rsid w:val="00463924"/>
    <w:rsid w:val="00470FE2"/>
    <w:rsid w:val="0047236A"/>
    <w:rsid w:val="00477807"/>
    <w:rsid w:val="00484DC1"/>
    <w:rsid w:val="0048606F"/>
    <w:rsid w:val="004861D8"/>
    <w:rsid w:val="00491E42"/>
    <w:rsid w:val="004948D7"/>
    <w:rsid w:val="00495264"/>
    <w:rsid w:val="004A1AD0"/>
    <w:rsid w:val="004A4623"/>
    <w:rsid w:val="004A57F3"/>
    <w:rsid w:val="004A74D6"/>
    <w:rsid w:val="004B7583"/>
    <w:rsid w:val="004C1B46"/>
    <w:rsid w:val="004C6646"/>
    <w:rsid w:val="004C7348"/>
    <w:rsid w:val="004D0A0B"/>
    <w:rsid w:val="004D3CFA"/>
    <w:rsid w:val="004D776A"/>
    <w:rsid w:val="004E4719"/>
    <w:rsid w:val="004E690E"/>
    <w:rsid w:val="004F164B"/>
    <w:rsid w:val="004F5652"/>
    <w:rsid w:val="005004E5"/>
    <w:rsid w:val="0051068D"/>
    <w:rsid w:val="00514FED"/>
    <w:rsid w:val="00515A12"/>
    <w:rsid w:val="00525E46"/>
    <w:rsid w:val="005408DA"/>
    <w:rsid w:val="00544A4B"/>
    <w:rsid w:val="00544FE9"/>
    <w:rsid w:val="005460D2"/>
    <w:rsid w:val="00547682"/>
    <w:rsid w:val="00547758"/>
    <w:rsid w:val="00557F2C"/>
    <w:rsid w:val="00564E96"/>
    <w:rsid w:val="00573CDA"/>
    <w:rsid w:val="00583A68"/>
    <w:rsid w:val="005974AD"/>
    <w:rsid w:val="005A1DDC"/>
    <w:rsid w:val="005A5A16"/>
    <w:rsid w:val="005A5B0B"/>
    <w:rsid w:val="005A6451"/>
    <w:rsid w:val="005B0170"/>
    <w:rsid w:val="005B1D79"/>
    <w:rsid w:val="005C0F85"/>
    <w:rsid w:val="005C33A6"/>
    <w:rsid w:val="005C6C0C"/>
    <w:rsid w:val="005E0754"/>
    <w:rsid w:val="005E07BD"/>
    <w:rsid w:val="005E12AE"/>
    <w:rsid w:val="005F05B5"/>
    <w:rsid w:val="005F3C9B"/>
    <w:rsid w:val="00604112"/>
    <w:rsid w:val="00605DB7"/>
    <w:rsid w:val="00626393"/>
    <w:rsid w:val="00626A42"/>
    <w:rsid w:val="006306DB"/>
    <w:rsid w:val="00631582"/>
    <w:rsid w:val="00635828"/>
    <w:rsid w:val="006458A3"/>
    <w:rsid w:val="00647C4F"/>
    <w:rsid w:val="00647EC0"/>
    <w:rsid w:val="00652235"/>
    <w:rsid w:val="00655DDD"/>
    <w:rsid w:val="0066511A"/>
    <w:rsid w:val="00673576"/>
    <w:rsid w:val="00675EA3"/>
    <w:rsid w:val="006825A4"/>
    <w:rsid w:val="00687252"/>
    <w:rsid w:val="00687864"/>
    <w:rsid w:val="0068799B"/>
    <w:rsid w:val="00693E57"/>
    <w:rsid w:val="00697CAA"/>
    <w:rsid w:val="006B3C08"/>
    <w:rsid w:val="006B6837"/>
    <w:rsid w:val="006C2DCB"/>
    <w:rsid w:val="006C3680"/>
    <w:rsid w:val="006C49CA"/>
    <w:rsid w:val="006D27C2"/>
    <w:rsid w:val="006D33AC"/>
    <w:rsid w:val="006E2DCE"/>
    <w:rsid w:val="006E420F"/>
    <w:rsid w:val="006E7C6E"/>
    <w:rsid w:val="006F586E"/>
    <w:rsid w:val="0070025E"/>
    <w:rsid w:val="007074C3"/>
    <w:rsid w:val="007102A6"/>
    <w:rsid w:val="0071237E"/>
    <w:rsid w:val="00713C4D"/>
    <w:rsid w:val="0072296D"/>
    <w:rsid w:val="0074235A"/>
    <w:rsid w:val="007451C6"/>
    <w:rsid w:val="00754571"/>
    <w:rsid w:val="00756A11"/>
    <w:rsid w:val="00767EC2"/>
    <w:rsid w:val="00774387"/>
    <w:rsid w:val="00775AB9"/>
    <w:rsid w:val="00780822"/>
    <w:rsid w:val="00781A78"/>
    <w:rsid w:val="00781C5E"/>
    <w:rsid w:val="00790822"/>
    <w:rsid w:val="007941BC"/>
    <w:rsid w:val="00797CB2"/>
    <w:rsid w:val="007A09C1"/>
    <w:rsid w:val="007A6141"/>
    <w:rsid w:val="007B2C7E"/>
    <w:rsid w:val="007B3D63"/>
    <w:rsid w:val="007B651A"/>
    <w:rsid w:val="007C41E6"/>
    <w:rsid w:val="007C7371"/>
    <w:rsid w:val="007D112B"/>
    <w:rsid w:val="007D5645"/>
    <w:rsid w:val="007D5DB5"/>
    <w:rsid w:val="007E297E"/>
    <w:rsid w:val="007E3E1C"/>
    <w:rsid w:val="007E4335"/>
    <w:rsid w:val="007E537E"/>
    <w:rsid w:val="007F3BFE"/>
    <w:rsid w:val="007F43E9"/>
    <w:rsid w:val="007F580F"/>
    <w:rsid w:val="0081100C"/>
    <w:rsid w:val="00811CD1"/>
    <w:rsid w:val="00820284"/>
    <w:rsid w:val="00823349"/>
    <w:rsid w:val="00835BED"/>
    <w:rsid w:val="00845DF4"/>
    <w:rsid w:val="008532B5"/>
    <w:rsid w:val="008642C7"/>
    <w:rsid w:val="00865421"/>
    <w:rsid w:val="00865AE3"/>
    <w:rsid w:val="008805A8"/>
    <w:rsid w:val="0088454F"/>
    <w:rsid w:val="008904D0"/>
    <w:rsid w:val="00894264"/>
    <w:rsid w:val="008A25E9"/>
    <w:rsid w:val="008A34F9"/>
    <w:rsid w:val="008A5328"/>
    <w:rsid w:val="008A5C7F"/>
    <w:rsid w:val="008A63C3"/>
    <w:rsid w:val="008B1F1C"/>
    <w:rsid w:val="008B3405"/>
    <w:rsid w:val="008C0C92"/>
    <w:rsid w:val="008C173B"/>
    <w:rsid w:val="008C7405"/>
    <w:rsid w:val="008D33CB"/>
    <w:rsid w:val="008D5090"/>
    <w:rsid w:val="008E2D1C"/>
    <w:rsid w:val="008E31D5"/>
    <w:rsid w:val="008E3B45"/>
    <w:rsid w:val="008F30AC"/>
    <w:rsid w:val="008F5B8F"/>
    <w:rsid w:val="00905EF1"/>
    <w:rsid w:val="00907857"/>
    <w:rsid w:val="00912F63"/>
    <w:rsid w:val="00915A77"/>
    <w:rsid w:val="00916CEF"/>
    <w:rsid w:val="00924BB0"/>
    <w:rsid w:val="00924F96"/>
    <w:rsid w:val="00926EDC"/>
    <w:rsid w:val="00933EA4"/>
    <w:rsid w:val="00936380"/>
    <w:rsid w:val="009364FF"/>
    <w:rsid w:val="0094017F"/>
    <w:rsid w:val="00960431"/>
    <w:rsid w:val="00960559"/>
    <w:rsid w:val="0096135C"/>
    <w:rsid w:val="009657CF"/>
    <w:rsid w:val="00966C9B"/>
    <w:rsid w:val="009711DA"/>
    <w:rsid w:val="00972F38"/>
    <w:rsid w:val="00973ADF"/>
    <w:rsid w:val="0099645A"/>
    <w:rsid w:val="009B0100"/>
    <w:rsid w:val="009B4C4C"/>
    <w:rsid w:val="009C337A"/>
    <w:rsid w:val="009C5031"/>
    <w:rsid w:val="009C7A89"/>
    <w:rsid w:val="009D576A"/>
    <w:rsid w:val="009D5D39"/>
    <w:rsid w:val="009D6CAC"/>
    <w:rsid w:val="009F3847"/>
    <w:rsid w:val="009F4356"/>
    <w:rsid w:val="00A00470"/>
    <w:rsid w:val="00A0216F"/>
    <w:rsid w:val="00A06274"/>
    <w:rsid w:val="00A15AD7"/>
    <w:rsid w:val="00A21C91"/>
    <w:rsid w:val="00A227E1"/>
    <w:rsid w:val="00A23AE0"/>
    <w:rsid w:val="00A26B5C"/>
    <w:rsid w:val="00A322D6"/>
    <w:rsid w:val="00A422EB"/>
    <w:rsid w:val="00A43C59"/>
    <w:rsid w:val="00A45165"/>
    <w:rsid w:val="00A47FC6"/>
    <w:rsid w:val="00A519CB"/>
    <w:rsid w:val="00A62540"/>
    <w:rsid w:val="00A6256E"/>
    <w:rsid w:val="00A64000"/>
    <w:rsid w:val="00A65D24"/>
    <w:rsid w:val="00A70F8D"/>
    <w:rsid w:val="00A75B36"/>
    <w:rsid w:val="00A929CB"/>
    <w:rsid w:val="00AA3655"/>
    <w:rsid w:val="00AB28FB"/>
    <w:rsid w:val="00AB3331"/>
    <w:rsid w:val="00AC323D"/>
    <w:rsid w:val="00AC360A"/>
    <w:rsid w:val="00AC486F"/>
    <w:rsid w:val="00AC48B4"/>
    <w:rsid w:val="00AC6575"/>
    <w:rsid w:val="00AD398D"/>
    <w:rsid w:val="00AE214D"/>
    <w:rsid w:val="00AE3398"/>
    <w:rsid w:val="00AE77FD"/>
    <w:rsid w:val="00B0120B"/>
    <w:rsid w:val="00B02689"/>
    <w:rsid w:val="00B072F1"/>
    <w:rsid w:val="00B16187"/>
    <w:rsid w:val="00B17BD4"/>
    <w:rsid w:val="00B23C10"/>
    <w:rsid w:val="00B331BE"/>
    <w:rsid w:val="00B36833"/>
    <w:rsid w:val="00B407D4"/>
    <w:rsid w:val="00B44031"/>
    <w:rsid w:val="00B52A39"/>
    <w:rsid w:val="00B5643B"/>
    <w:rsid w:val="00B5651E"/>
    <w:rsid w:val="00B56BF8"/>
    <w:rsid w:val="00B6687F"/>
    <w:rsid w:val="00B75198"/>
    <w:rsid w:val="00B7553E"/>
    <w:rsid w:val="00B83E3C"/>
    <w:rsid w:val="00B95798"/>
    <w:rsid w:val="00BB1F87"/>
    <w:rsid w:val="00BB258C"/>
    <w:rsid w:val="00BC2BA9"/>
    <w:rsid w:val="00BC63A7"/>
    <w:rsid w:val="00BC72F2"/>
    <w:rsid w:val="00BD0704"/>
    <w:rsid w:val="00BD1947"/>
    <w:rsid w:val="00BD2E88"/>
    <w:rsid w:val="00BD3DB2"/>
    <w:rsid w:val="00BE26B7"/>
    <w:rsid w:val="00BE3F96"/>
    <w:rsid w:val="00BE5C92"/>
    <w:rsid w:val="00BF2175"/>
    <w:rsid w:val="00BF67BF"/>
    <w:rsid w:val="00BF6F9C"/>
    <w:rsid w:val="00C078AD"/>
    <w:rsid w:val="00C12C9A"/>
    <w:rsid w:val="00C144B7"/>
    <w:rsid w:val="00C15112"/>
    <w:rsid w:val="00C2220A"/>
    <w:rsid w:val="00C25355"/>
    <w:rsid w:val="00C338CE"/>
    <w:rsid w:val="00C41117"/>
    <w:rsid w:val="00C86C57"/>
    <w:rsid w:val="00C95400"/>
    <w:rsid w:val="00C969A3"/>
    <w:rsid w:val="00C97146"/>
    <w:rsid w:val="00CA0A3A"/>
    <w:rsid w:val="00CB0F27"/>
    <w:rsid w:val="00CB321A"/>
    <w:rsid w:val="00CB431C"/>
    <w:rsid w:val="00CC1D46"/>
    <w:rsid w:val="00CD6591"/>
    <w:rsid w:val="00CD6A4D"/>
    <w:rsid w:val="00CE0B9E"/>
    <w:rsid w:val="00CF21E3"/>
    <w:rsid w:val="00D11609"/>
    <w:rsid w:val="00D16FBF"/>
    <w:rsid w:val="00D1758C"/>
    <w:rsid w:val="00D23393"/>
    <w:rsid w:val="00D30F8C"/>
    <w:rsid w:val="00D31AF0"/>
    <w:rsid w:val="00D33A2E"/>
    <w:rsid w:val="00D41B7E"/>
    <w:rsid w:val="00D478CD"/>
    <w:rsid w:val="00D47911"/>
    <w:rsid w:val="00D6239F"/>
    <w:rsid w:val="00D6469E"/>
    <w:rsid w:val="00D67408"/>
    <w:rsid w:val="00D71BB9"/>
    <w:rsid w:val="00D74723"/>
    <w:rsid w:val="00D8683D"/>
    <w:rsid w:val="00D87506"/>
    <w:rsid w:val="00D914EC"/>
    <w:rsid w:val="00D92861"/>
    <w:rsid w:val="00D938DB"/>
    <w:rsid w:val="00D96805"/>
    <w:rsid w:val="00DA6FA1"/>
    <w:rsid w:val="00DB5C6F"/>
    <w:rsid w:val="00DB7EDD"/>
    <w:rsid w:val="00DC294D"/>
    <w:rsid w:val="00DD2BB9"/>
    <w:rsid w:val="00DE5C5D"/>
    <w:rsid w:val="00DE5D9C"/>
    <w:rsid w:val="00DE78F3"/>
    <w:rsid w:val="00DF347A"/>
    <w:rsid w:val="00DF7A64"/>
    <w:rsid w:val="00E11744"/>
    <w:rsid w:val="00E12ABB"/>
    <w:rsid w:val="00E12EB0"/>
    <w:rsid w:val="00E131E7"/>
    <w:rsid w:val="00E14EA6"/>
    <w:rsid w:val="00E17BA4"/>
    <w:rsid w:val="00E34B71"/>
    <w:rsid w:val="00E3541D"/>
    <w:rsid w:val="00E46237"/>
    <w:rsid w:val="00E53190"/>
    <w:rsid w:val="00E53DB6"/>
    <w:rsid w:val="00E53FB1"/>
    <w:rsid w:val="00E54824"/>
    <w:rsid w:val="00E572FA"/>
    <w:rsid w:val="00E6127D"/>
    <w:rsid w:val="00E668B9"/>
    <w:rsid w:val="00E72D04"/>
    <w:rsid w:val="00E73E97"/>
    <w:rsid w:val="00E74BB5"/>
    <w:rsid w:val="00E75DDF"/>
    <w:rsid w:val="00E8351E"/>
    <w:rsid w:val="00E911C7"/>
    <w:rsid w:val="00E91EBB"/>
    <w:rsid w:val="00E935DD"/>
    <w:rsid w:val="00E945C7"/>
    <w:rsid w:val="00EA1339"/>
    <w:rsid w:val="00EA2EEE"/>
    <w:rsid w:val="00EA2FED"/>
    <w:rsid w:val="00EB171B"/>
    <w:rsid w:val="00EB5C13"/>
    <w:rsid w:val="00EB5F5D"/>
    <w:rsid w:val="00EC578E"/>
    <w:rsid w:val="00EE4C49"/>
    <w:rsid w:val="00EE6150"/>
    <w:rsid w:val="00EF4F35"/>
    <w:rsid w:val="00F024AA"/>
    <w:rsid w:val="00F036B7"/>
    <w:rsid w:val="00F05A2F"/>
    <w:rsid w:val="00F12E41"/>
    <w:rsid w:val="00F2169D"/>
    <w:rsid w:val="00F23F8E"/>
    <w:rsid w:val="00F25A6D"/>
    <w:rsid w:val="00F27A72"/>
    <w:rsid w:val="00F40388"/>
    <w:rsid w:val="00F41952"/>
    <w:rsid w:val="00F42069"/>
    <w:rsid w:val="00F47BAD"/>
    <w:rsid w:val="00F601D9"/>
    <w:rsid w:val="00F63182"/>
    <w:rsid w:val="00F7672A"/>
    <w:rsid w:val="00F779AA"/>
    <w:rsid w:val="00F85CBD"/>
    <w:rsid w:val="00FA5DF8"/>
    <w:rsid w:val="00FB3584"/>
    <w:rsid w:val="00FB4433"/>
    <w:rsid w:val="00FB66FB"/>
    <w:rsid w:val="00FC1780"/>
    <w:rsid w:val="00FC1B0D"/>
    <w:rsid w:val="00FC7960"/>
    <w:rsid w:val="00FD08EF"/>
    <w:rsid w:val="00FD1D4B"/>
    <w:rsid w:val="00FD488B"/>
    <w:rsid w:val="00FD6373"/>
    <w:rsid w:val="00FE220F"/>
    <w:rsid w:val="00FF136B"/>
    <w:rsid w:val="00FF1AAB"/>
    <w:rsid w:val="00FF3548"/>
    <w:rsid w:val="00FF3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BAE4AA"/>
  <w15:chartTrackingRefBased/>
  <w15:docId w15:val="{D427CFAB-0995-904A-B45E-187C9F35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553E"/>
    <w:pPr>
      <w:widowControl w:val="0"/>
      <w:ind w:firstLineChars="100" w:firstLine="100"/>
      <w:jc w:val="both"/>
    </w:pPr>
    <w:rPr>
      <w:rFonts w:eastAsia="ＭＳ 明朝"/>
    </w:rPr>
  </w:style>
  <w:style w:type="paragraph" w:styleId="1">
    <w:name w:val="heading 1"/>
    <w:basedOn w:val="a"/>
    <w:next w:val="a"/>
    <w:link w:val="10"/>
    <w:uiPriority w:val="9"/>
    <w:qFormat/>
    <w:rsid w:val="00BC2BA9"/>
    <w:pPr>
      <w:keepNext/>
      <w:outlineLvl w:val="0"/>
    </w:pPr>
    <w:rPr>
      <w:rFonts w:asciiTheme="majorHAnsi" w:eastAsiaTheme="majorEastAsia" w:hAnsiTheme="majorHAnsi" w:cstheme="majorBidi"/>
      <w:sz w:val="24"/>
    </w:rPr>
  </w:style>
  <w:style w:type="paragraph" w:styleId="2">
    <w:name w:val="heading 2"/>
    <w:basedOn w:val="1"/>
    <w:next w:val="a"/>
    <w:link w:val="20"/>
    <w:uiPriority w:val="9"/>
    <w:unhideWhenUsed/>
    <w:qFormat/>
    <w:rsid w:val="00797CB2"/>
    <w:pPr>
      <w:numPr>
        <w:numId w:val="4"/>
      </w:numPr>
      <w:ind w:left="210" w:right="210" w:firstLineChars="0" w:firstLine="210"/>
      <w:outlineLvl w:val="1"/>
    </w:pPr>
    <w:rPr>
      <w:rFonts w:ascii="ＭＳ ゴシック" w:eastAsia="ＭＳ ゴシック" w:hAnsi="ＭＳ ゴシック"/>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C2BA9"/>
    <w:rPr>
      <w:rFonts w:asciiTheme="majorHAnsi" w:eastAsiaTheme="majorEastAsia" w:hAnsiTheme="majorHAnsi" w:cstheme="majorBidi"/>
      <w:sz w:val="24"/>
    </w:rPr>
  </w:style>
  <w:style w:type="character" w:customStyle="1" w:styleId="20">
    <w:name w:val="見出し 2 (文字)"/>
    <w:basedOn w:val="a0"/>
    <w:link w:val="2"/>
    <w:uiPriority w:val="9"/>
    <w:rsid w:val="00797CB2"/>
    <w:rPr>
      <w:rFonts w:ascii="ＭＳ ゴシック" w:eastAsia="ＭＳ ゴシック" w:hAnsi="ＭＳ ゴシック" w:cstheme="majorBidi"/>
      <w:sz w:val="24"/>
    </w:rPr>
  </w:style>
  <w:style w:type="table" w:styleId="a3">
    <w:name w:val="Table Grid"/>
    <w:basedOn w:val="a1"/>
    <w:uiPriority w:val="39"/>
    <w:rsid w:val="004A1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1E0EDB"/>
    <w:rPr>
      <w:sz w:val="18"/>
      <w:szCs w:val="18"/>
    </w:rPr>
  </w:style>
  <w:style w:type="paragraph" w:styleId="a5">
    <w:name w:val="annotation text"/>
    <w:basedOn w:val="a"/>
    <w:link w:val="a6"/>
    <w:uiPriority w:val="99"/>
    <w:unhideWhenUsed/>
    <w:rsid w:val="001E0EDB"/>
    <w:pPr>
      <w:jc w:val="left"/>
    </w:pPr>
  </w:style>
  <w:style w:type="character" w:customStyle="1" w:styleId="a6">
    <w:name w:val="コメント文字列 (文字)"/>
    <w:basedOn w:val="a0"/>
    <w:link w:val="a5"/>
    <w:uiPriority w:val="99"/>
    <w:rsid w:val="001E0EDB"/>
    <w:rPr>
      <w:rFonts w:eastAsia="ＭＳ 明朝"/>
    </w:rPr>
  </w:style>
  <w:style w:type="paragraph" w:styleId="a7">
    <w:name w:val="annotation subject"/>
    <w:basedOn w:val="a5"/>
    <w:next w:val="a5"/>
    <w:link w:val="a8"/>
    <w:uiPriority w:val="99"/>
    <w:semiHidden/>
    <w:unhideWhenUsed/>
    <w:rsid w:val="001E0EDB"/>
    <w:rPr>
      <w:b/>
      <w:bCs/>
    </w:rPr>
  </w:style>
  <w:style w:type="character" w:customStyle="1" w:styleId="a8">
    <w:name w:val="コメント内容 (文字)"/>
    <w:basedOn w:val="a6"/>
    <w:link w:val="a7"/>
    <w:uiPriority w:val="99"/>
    <w:semiHidden/>
    <w:rsid w:val="001E0EDB"/>
    <w:rPr>
      <w:rFonts w:eastAsia="ＭＳ 明朝"/>
      <w:b/>
      <w:bCs/>
    </w:rPr>
  </w:style>
  <w:style w:type="paragraph" w:styleId="a9">
    <w:name w:val="Revision"/>
    <w:hidden/>
    <w:uiPriority w:val="99"/>
    <w:semiHidden/>
    <w:rsid w:val="00AE214D"/>
    <w:rPr>
      <w:rFonts w:eastAsia="ＭＳ 明朝"/>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2242">
      <w:bodyDiv w:val="1"/>
      <w:marLeft w:val="0"/>
      <w:marRight w:val="0"/>
      <w:marTop w:val="0"/>
      <w:marBottom w:val="0"/>
      <w:divBdr>
        <w:top w:val="none" w:sz="0" w:space="0" w:color="auto"/>
        <w:left w:val="none" w:sz="0" w:space="0" w:color="auto"/>
        <w:bottom w:val="none" w:sz="0" w:space="0" w:color="auto"/>
        <w:right w:val="none" w:sz="0" w:space="0" w:color="auto"/>
      </w:divBdr>
    </w:div>
    <w:div w:id="778571090">
      <w:bodyDiv w:val="1"/>
      <w:marLeft w:val="0"/>
      <w:marRight w:val="0"/>
      <w:marTop w:val="0"/>
      <w:marBottom w:val="0"/>
      <w:divBdr>
        <w:top w:val="none" w:sz="0" w:space="0" w:color="auto"/>
        <w:left w:val="none" w:sz="0" w:space="0" w:color="auto"/>
        <w:bottom w:val="none" w:sz="0" w:space="0" w:color="auto"/>
        <w:right w:val="none" w:sz="0" w:space="0" w:color="auto"/>
      </w:divBdr>
    </w:div>
    <w:div w:id="1482623306">
      <w:bodyDiv w:val="1"/>
      <w:marLeft w:val="0"/>
      <w:marRight w:val="0"/>
      <w:marTop w:val="0"/>
      <w:marBottom w:val="0"/>
      <w:divBdr>
        <w:top w:val="none" w:sz="0" w:space="0" w:color="auto"/>
        <w:left w:val="none" w:sz="0" w:space="0" w:color="auto"/>
        <w:bottom w:val="none" w:sz="0" w:space="0" w:color="auto"/>
        <w:right w:val="none" w:sz="0" w:space="0" w:color="auto"/>
      </w:divBdr>
    </w:div>
    <w:div w:id="15077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15</Pages>
  <Words>1902</Words>
  <Characters>10847</Characters>
  <Application>Microsoft Office Word</Application>
  <DocSecurity>0</DocSecurity>
  <Lines>90</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 Ryunosuke</dc:creator>
  <cp:keywords/>
  <dc:description/>
  <cp:lastModifiedBy>岡隆之介</cp:lastModifiedBy>
  <cp:revision>36</cp:revision>
  <dcterms:created xsi:type="dcterms:W3CDTF">2023-01-26T21:16:00Z</dcterms:created>
  <dcterms:modified xsi:type="dcterms:W3CDTF">2023-02-19T07:32:00Z</dcterms:modified>
</cp:coreProperties>
</file>